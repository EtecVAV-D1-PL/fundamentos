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B83AA" w14:textId="77777777" w:rsidR="00FF71BB" w:rsidRPr="00605C45" w:rsidRDefault="002C1915" w:rsidP="00DE32E1">
      <w:pPr>
        <w:jc w:val="center"/>
        <w:rPr>
          <w:rFonts w:ascii="Arial" w:hAnsi="Arial" w:cs="Arial"/>
          <w:b/>
          <w:sz w:val="24"/>
          <w:szCs w:val="24"/>
        </w:rPr>
      </w:pPr>
      <w:r w:rsidRPr="00605C45">
        <w:rPr>
          <w:rFonts w:ascii="Arial" w:hAnsi="Arial" w:cs="Arial"/>
          <w:b/>
          <w:sz w:val="24"/>
          <w:szCs w:val="24"/>
        </w:rPr>
        <w:t>ETEC VASCO ANTÔ</w:t>
      </w:r>
      <w:r w:rsidR="00DE32E1" w:rsidRPr="00605C45">
        <w:rPr>
          <w:rFonts w:ascii="Arial" w:hAnsi="Arial" w:cs="Arial"/>
          <w:b/>
          <w:sz w:val="24"/>
          <w:szCs w:val="24"/>
        </w:rPr>
        <w:t>NIO VENCHIARU</w:t>
      </w:r>
      <w:r w:rsidRPr="00605C45">
        <w:rPr>
          <w:rFonts w:ascii="Arial" w:hAnsi="Arial" w:cs="Arial"/>
          <w:b/>
          <w:sz w:val="24"/>
          <w:szCs w:val="24"/>
        </w:rPr>
        <w:t>TTI</w:t>
      </w:r>
    </w:p>
    <w:p w14:paraId="2E9A6638" w14:textId="77777777" w:rsidR="002C1915" w:rsidRPr="00605C45" w:rsidRDefault="002C1915" w:rsidP="00DE32E1">
      <w:pPr>
        <w:jc w:val="center"/>
        <w:rPr>
          <w:rFonts w:ascii="Arial" w:hAnsi="Arial" w:cs="Arial"/>
          <w:b/>
          <w:sz w:val="24"/>
          <w:szCs w:val="24"/>
        </w:rPr>
      </w:pPr>
      <w:r w:rsidRPr="00605C45">
        <w:rPr>
          <w:rFonts w:ascii="Arial" w:hAnsi="Arial" w:cs="Arial"/>
          <w:b/>
          <w:sz w:val="24"/>
          <w:szCs w:val="24"/>
        </w:rPr>
        <w:t>INFORMATICA PARA INTERNET</w:t>
      </w:r>
    </w:p>
    <w:p w14:paraId="672A6659" w14:textId="77777777" w:rsidR="002C1915" w:rsidRDefault="002C1915" w:rsidP="00DE32E1">
      <w:pPr>
        <w:jc w:val="center"/>
        <w:rPr>
          <w:rFonts w:ascii="Times New Roman" w:hAnsi="Times New Roman" w:cs="Times New Roman"/>
          <w:b/>
          <w:sz w:val="24"/>
          <w:szCs w:val="24"/>
        </w:rPr>
      </w:pPr>
    </w:p>
    <w:p w14:paraId="0A37501D" w14:textId="77777777" w:rsidR="002C1915" w:rsidRDefault="002C1915" w:rsidP="00DE32E1">
      <w:pPr>
        <w:jc w:val="center"/>
        <w:rPr>
          <w:rFonts w:ascii="Times New Roman" w:hAnsi="Times New Roman" w:cs="Times New Roman"/>
          <w:b/>
          <w:sz w:val="24"/>
          <w:szCs w:val="24"/>
        </w:rPr>
      </w:pPr>
    </w:p>
    <w:p w14:paraId="5DAB6C7B" w14:textId="77777777" w:rsidR="002C1915" w:rsidRDefault="002C1915" w:rsidP="00DE32E1">
      <w:pPr>
        <w:jc w:val="center"/>
        <w:rPr>
          <w:rFonts w:ascii="Times New Roman" w:hAnsi="Times New Roman" w:cs="Times New Roman"/>
          <w:b/>
          <w:sz w:val="24"/>
          <w:szCs w:val="24"/>
        </w:rPr>
      </w:pPr>
    </w:p>
    <w:p w14:paraId="148131CA" w14:textId="77777777" w:rsidR="002C1915" w:rsidRPr="00605C45" w:rsidRDefault="002C1915" w:rsidP="00DE32E1">
      <w:pPr>
        <w:jc w:val="center"/>
        <w:rPr>
          <w:rFonts w:ascii="Arial" w:hAnsi="Arial" w:cs="Arial"/>
          <w:sz w:val="24"/>
          <w:szCs w:val="24"/>
        </w:rPr>
      </w:pPr>
      <w:r w:rsidRPr="00605C45">
        <w:rPr>
          <w:rFonts w:ascii="Arial" w:hAnsi="Arial" w:cs="Arial"/>
          <w:sz w:val="24"/>
          <w:szCs w:val="24"/>
        </w:rPr>
        <w:t>Laura Duarte Arruda Dos Santos</w:t>
      </w:r>
    </w:p>
    <w:p w14:paraId="27BA52E8" w14:textId="77777777" w:rsidR="002C1915" w:rsidRPr="00605C45" w:rsidRDefault="002C1915" w:rsidP="00DE32E1">
      <w:pPr>
        <w:jc w:val="center"/>
        <w:rPr>
          <w:rFonts w:ascii="Arial" w:hAnsi="Arial" w:cs="Arial"/>
          <w:sz w:val="24"/>
          <w:szCs w:val="24"/>
        </w:rPr>
      </w:pPr>
      <w:r w:rsidRPr="00605C45">
        <w:rPr>
          <w:rFonts w:ascii="Arial" w:hAnsi="Arial" w:cs="Arial"/>
          <w:sz w:val="24"/>
          <w:szCs w:val="24"/>
        </w:rPr>
        <w:t>Lucas Oliveira Souza</w:t>
      </w:r>
    </w:p>
    <w:p w14:paraId="10705275" w14:textId="77777777" w:rsidR="002C1915" w:rsidRPr="00605C45" w:rsidRDefault="002C1915" w:rsidP="00DE32E1">
      <w:pPr>
        <w:jc w:val="center"/>
        <w:rPr>
          <w:rFonts w:ascii="Arial" w:hAnsi="Arial" w:cs="Arial"/>
          <w:sz w:val="24"/>
          <w:szCs w:val="24"/>
        </w:rPr>
      </w:pPr>
      <w:r w:rsidRPr="00605C45">
        <w:rPr>
          <w:rFonts w:ascii="Arial" w:hAnsi="Arial" w:cs="Arial"/>
          <w:sz w:val="24"/>
          <w:szCs w:val="24"/>
        </w:rPr>
        <w:t>Nicolas Saraiva Batista</w:t>
      </w:r>
    </w:p>
    <w:p w14:paraId="2C450273" w14:textId="77777777" w:rsidR="002C1915" w:rsidRPr="00605C45" w:rsidRDefault="002C1915" w:rsidP="00DE32E1">
      <w:pPr>
        <w:jc w:val="center"/>
        <w:rPr>
          <w:rFonts w:ascii="Arial" w:hAnsi="Arial" w:cs="Arial"/>
          <w:sz w:val="24"/>
          <w:szCs w:val="24"/>
        </w:rPr>
      </w:pPr>
      <w:r w:rsidRPr="00605C45">
        <w:rPr>
          <w:rFonts w:ascii="Arial" w:hAnsi="Arial" w:cs="Arial"/>
          <w:sz w:val="24"/>
          <w:szCs w:val="24"/>
        </w:rPr>
        <w:t xml:space="preserve">Pedro </w:t>
      </w:r>
      <w:proofErr w:type="spellStart"/>
      <w:r w:rsidRPr="00605C45">
        <w:rPr>
          <w:rFonts w:ascii="Arial" w:hAnsi="Arial" w:cs="Arial"/>
          <w:sz w:val="24"/>
          <w:szCs w:val="24"/>
        </w:rPr>
        <w:t>Coraine</w:t>
      </w:r>
      <w:proofErr w:type="spellEnd"/>
    </w:p>
    <w:p w14:paraId="3CACC3E4" w14:textId="77777777" w:rsidR="002C1915" w:rsidRPr="00605C45" w:rsidRDefault="002C1915" w:rsidP="00DE32E1">
      <w:pPr>
        <w:jc w:val="center"/>
        <w:rPr>
          <w:rFonts w:ascii="Arial" w:hAnsi="Arial" w:cs="Arial"/>
          <w:sz w:val="24"/>
          <w:szCs w:val="24"/>
        </w:rPr>
      </w:pPr>
      <w:r w:rsidRPr="00605C45">
        <w:rPr>
          <w:rFonts w:ascii="Arial" w:hAnsi="Arial" w:cs="Arial"/>
          <w:sz w:val="24"/>
          <w:szCs w:val="24"/>
        </w:rPr>
        <w:t>Pedro Henrique Nascimento Rodrigues</w:t>
      </w:r>
    </w:p>
    <w:p w14:paraId="02EB378F" w14:textId="77777777" w:rsidR="002C1915" w:rsidRDefault="002C1915" w:rsidP="00DE32E1">
      <w:pPr>
        <w:jc w:val="center"/>
        <w:rPr>
          <w:rFonts w:ascii="Times New Roman" w:hAnsi="Times New Roman" w:cs="Times New Roman"/>
          <w:b/>
          <w:sz w:val="24"/>
          <w:szCs w:val="24"/>
        </w:rPr>
      </w:pPr>
    </w:p>
    <w:p w14:paraId="6A05A809" w14:textId="77777777" w:rsidR="002C1915" w:rsidRDefault="002C1915" w:rsidP="00DE32E1">
      <w:pPr>
        <w:jc w:val="center"/>
        <w:rPr>
          <w:rFonts w:ascii="Times New Roman" w:hAnsi="Times New Roman" w:cs="Times New Roman"/>
          <w:b/>
          <w:sz w:val="24"/>
          <w:szCs w:val="24"/>
        </w:rPr>
      </w:pPr>
    </w:p>
    <w:p w14:paraId="5A39BBE3" w14:textId="77777777" w:rsidR="002C1915" w:rsidRDefault="002C1915" w:rsidP="00DE32E1">
      <w:pPr>
        <w:jc w:val="center"/>
        <w:rPr>
          <w:rFonts w:ascii="Times New Roman" w:hAnsi="Times New Roman" w:cs="Times New Roman"/>
          <w:b/>
          <w:sz w:val="24"/>
          <w:szCs w:val="24"/>
        </w:rPr>
      </w:pPr>
    </w:p>
    <w:p w14:paraId="41C8F396" w14:textId="77777777" w:rsidR="002C1915" w:rsidRDefault="002C1915" w:rsidP="00DE32E1">
      <w:pPr>
        <w:jc w:val="center"/>
        <w:rPr>
          <w:rFonts w:ascii="Times New Roman" w:hAnsi="Times New Roman" w:cs="Times New Roman"/>
          <w:b/>
          <w:sz w:val="24"/>
          <w:szCs w:val="24"/>
        </w:rPr>
      </w:pPr>
    </w:p>
    <w:p w14:paraId="72A3D3EC" w14:textId="77777777" w:rsidR="002C1915" w:rsidRDefault="002C1915" w:rsidP="00DE32E1">
      <w:pPr>
        <w:jc w:val="center"/>
        <w:rPr>
          <w:rFonts w:ascii="Times New Roman" w:hAnsi="Times New Roman" w:cs="Times New Roman"/>
          <w:b/>
          <w:sz w:val="24"/>
          <w:szCs w:val="24"/>
        </w:rPr>
      </w:pPr>
    </w:p>
    <w:p w14:paraId="0D0B940D" w14:textId="77777777" w:rsidR="002C1915" w:rsidRPr="00605C45" w:rsidRDefault="002C1915" w:rsidP="00DE32E1">
      <w:pPr>
        <w:jc w:val="center"/>
        <w:rPr>
          <w:rFonts w:ascii="Arial" w:hAnsi="Arial" w:cs="Arial"/>
          <w:b/>
          <w:sz w:val="24"/>
          <w:szCs w:val="24"/>
        </w:rPr>
      </w:pPr>
    </w:p>
    <w:p w14:paraId="6D668A5E" w14:textId="77777777" w:rsidR="007A4C6A" w:rsidRPr="00605C45" w:rsidRDefault="007A4C6A" w:rsidP="00DE32E1">
      <w:pPr>
        <w:jc w:val="center"/>
        <w:rPr>
          <w:rFonts w:ascii="Arial" w:hAnsi="Arial" w:cs="Arial"/>
          <w:b/>
          <w:sz w:val="24"/>
          <w:szCs w:val="24"/>
        </w:rPr>
      </w:pPr>
      <w:r w:rsidRPr="00605C45">
        <w:rPr>
          <w:rFonts w:ascii="Arial" w:hAnsi="Arial" w:cs="Arial"/>
          <w:b/>
          <w:sz w:val="24"/>
          <w:szCs w:val="24"/>
        </w:rPr>
        <w:t>Computadores Quânticos: O Futuro da Tecnologia.</w:t>
      </w:r>
    </w:p>
    <w:p w14:paraId="11081A6C" w14:textId="77777777" w:rsidR="002C1915" w:rsidRPr="00605C45" w:rsidRDefault="007A4C6A" w:rsidP="00DE32E1">
      <w:pPr>
        <w:jc w:val="center"/>
        <w:rPr>
          <w:rFonts w:ascii="Arial" w:hAnsi="Arial" w:cs="Arial"/>
          <w:sz w:val="24"/>
          <w:szCs w:val="24"/>
        </w:rPr>
      </w:pPr>
      <w:r w:rsidRPr="00605C45">
        <w:rPr>
          <w:rFonts w:ascii="Arial" w:hAnsi="Arial" w:cs="Arial"/>
          <w:sz w:val="24"/>
          <w:szCs w:val="24"/>
        </w:rPr>
        <w:t>Como as máquinas quânticas podem revolucionar a forma como usamos computadores.</w:t>
      </w:r>
    </w:p>
    <w:p w14:paraId="0E27B00A" w14:textId="77777777" w:rsidR="002C1915" w:rsidRPr="00605C45" w:rsidRDefault="002C1915" w:rsidP="00DE32E1">
      <w:pPr>
        <w:jc w:val="center"/>
        <w:rPr>
          <w:rFonts w:ascii="Arial" w:hAnsi="Arial" w:cs="Arial"/>
          <w:b/>
          <w:sz w:val="24"/>
          <w:szCs w:val="24"/>
        </w:rPr>
      </w:pPr>
    </w:p>
    <w:p w14:paraId="60061E4C" w14:textId="77777777" w:rsidR="002C1915" w:rsidRDefault="002C1915" w:rsidP="00DE32E1">
      <w:pPr>
        <w:jc w:val="center"/>
        <w:rPr>
          <w:rFonts w:ascii="Times New Roman" w:hAnsi="Times New Roman" w:cs="Times New Roman"/>
          <w:b/>
          <w:sz w:val="24"/>
          <w:szCs w:val="24"/>
        </w:rPr>
      </w:pPr>
    </w:p>
    <w:p w14:paraId="44EAFD9C" w14:textId="77777777" w:rsidR="002C1915" w:rsidRDefault="002C1915" w:rsidP="00DE32E1">
      <w:pPr>
        <w:jc w:val="center"/>
        <w:rPr>
          <w:rFonts w:ascii="Times New Roman" w:hAnsi="Times New Roman" w:cs="Times New Roman"/>
          <w:b/>
          <w:sz w:val="24"/>
          <w:szCs w:val="24"/>
        </w:rPr>
      </w:pPr>
    </w:p>
    <w:p w14:paraId="4B94D5A5" w14:textId="77777777" w:rsidR="002C1915" w:rsidRDefault="002C1915" w:rsidP="00DE32E1">
      <w:pPr>
        <w:jc w:val="center"/>
        <w:rPr>
          <w:rFonts w:ascii="Times New Roman" w:hAnsi="Times New Roman" w:cs="Times New Roman"/>
          <w:b/>
          <w:sz w:val="24"/>
          <w:szCs w:val="24"/>
        </w:rPr>
      </w:pPr>
    </w:p>
    <w:p w14:paraId="3DEEC669" w14:textId="77777777" w:rsidR="002C1915" w:rsidRDefault="002C1915" w:rsidP="00DE32E1">
      <w:pPr>
        <w:jc w:val="center"/>
        <w:rPr>
          <w:rFonts w:ascii="Times New Roman" w:hAnsi="Times New Roman" w:cs="Times New Roman"/>
          <w:b/>
          <w:sz w:val="24"/>
          <w:szCs w:val="24"/>
        </w:rPr>
      </w:pPr>
    </w:p>
    <w:p w14:paraId="3656B9AB" w14:textId="77777777" w:rsidR="002C1915" w:rsidRDefault="002C1915" w:rsidP="00DE32E1">
      <w:pPr>
        <w:jc w:val="center"/>
        <w:rPr>
          <w:rFonts w:ascii="Times New Roman" w:hAnsi="Times New Roman" w:cs="Times New Roman"/>
          <w:b/>
          <w:sz w:val="24"/>
          <w:szCs w:val="24"/>
        </w:rPr>
      </w:pPr>
    </w:p>
    <w:p w14:paraId="45FB0818" w14:textId="77777777" w:rsidR="002C1915" w:rsidRDefault="002C1915" w:rsidP="00DE32E1">
      <w:pPr>
        <w:jc w:val="center"/>
        <w:rPr>
          <w:rFonts w:ascii="Times New Roman" w:hAnsi="Times New Roman" w:cs="Times New Roman"/>
          <w:b/>
          <w:sz w:val="24"/>
          <w:szCs w:val="24"/>
        </w:rPr>
      </w:pPr>
    </w:p>
    <w:p w14:paraId="049F31CB" w14:textId="77777777" w:rsidR="002C1915" w:rsidRDefault="002C1915" w:rsidP="00DE32E1">
      <w:pPr>
        <w:jc w:val="center"/>
        <w:rPr>
          <w:rFonts w:ascii="Times New Roman" w:hAnsi="Times New Roman" w:cs="Times New Roman"/>
          <w:b/>
          <w:sz w:val="24"/>
          <w:szCs w:val="24"/>
        </w:rPr>
      </w:pPr>
    </w:p>
    <w:p w14:paraId="53128261" w14:textId="77777777" w:rsidR="002C1915" w:rsidRDefault="002C1915" w:rsidP="00DE32E1">
      <w:pPr>
        <w:jc w:val="center"/>
        <w:rPr>
          <w:rFonts w:ascii="Times New Roman" w:hAnsi="Times New Roman" w:cs="Times New Roman"/>
          <w:b/>
          <w:sz w:val="24"/>
          <w:szCs w:val="24"/>
        </w:rPr>
      </w:pPr>
    </w:p>
    <w:p w14:paraId="62486C05" w14:textId="77777777" w:rsidR="0089158B" w:rsidRDefault="0089158B" w:rsidP="0089158B">
      <w:pPr>
        <w:rPr>
          <w:rFonts w:ascii="Times New Roman" w:hAnsi="Times New Roman" w:cs="Times New Roman"/>
          <w:b/>
          <w:sz w:val="24"/>
          <w:szCs w:val="24"/>
        </w:rPr>
      </w:pPr>
    </w:p>
    <w:p w14:paraId="4D065848" w14:textId="6090EB5C" w:rsidR="2361061E" w:rsidDel="00C17200" w:rsidRDefault="2361061E" w:rsidP="00C17200">
      <w:pPr>
        <w:jc w:val="center"/>
        <w:rPr>
          <w:del w:id="0" w:author="EtecVAV" w:date="2025-09-24T07:45:00Z"/>
          <w:rFonts w:ascii="Arial" w:hAnsi="Arial" w:cs="Arial"/>
          <w:sz w:val="24"/>
          <w:szCs w:val="24"/>
        </w:rPr>
        <w:pPrChange w:id="1" w:author="EtecVAV" w:date="2025-09-24T07:45:00Z">
          <w:pPr>
            <w:jc w:val="center"/>
          </w:pPr>
        </w:pPrChange>
      </w:pPr>
    </w:p>
    <w:p w14:paraId="246EAA0D" w14:textId="77777777" w:rsidR="0089158B" w:rsidRDefault="002C1915" w:rsidP="00C17200">
      <w:pPr>
        <w:jc w:val="center"/>
        <w:rPr>
          <w:rFonts w:ascii="Arial" w:hAnsi="Arial" w:cs="Arial"/>
          <w:sz w:val="24"/>
          <w:szCs w:val="24"/>
        </w:rPr>
      </w:pPr>
      <w:r w:rsidRPr="0089158B">
        <w:rPr>
          <w:rFonts w:ascii="Arial" w:hAnsi="Arial" w:cs="Arial"/>
          <w:sz w:val="24"/>
          <w:szCs w:val="24"/>
        </w:rPr>
        <w:t>Jundiaí, SP</w:t>
      </w:r>
    </w:p>
    <w:p w14:paraId="3FEF01E5" w14:textId="27E1A3C7" w:rsidR="002C1915" w:rsidRDefault="002C1915" w:rsidP="2361061E">
      <w:pPr>
        <w:jc w:val="center"/>
        <w:rPr>
          <w:rFonts w:ascii="Arial" w:hAnsi="Arial" w:cs="Arial"/>
          <w:sz w:val="24"/>
          <w:szCs w:val="24"/>
        </w:rPr>
      </w:pPr>
      <w:r w:rsidRPr="2361061E">
        <w:rPr>
          <w:rFonts w:ascii="Arial" w:hAnsi="Arial" w:cs="Arial"/>
          <w:sz w:val="24"/>
          <w:szCs w:val="24"/>
        </w:rPr>
        <w:t>2025</w:t>
      </w:r>
      <w:bookmarkStart w:id="2" w:name="_GoBack"/>
      <w:bookmarkEnd w:id="2"/>
    </w:p>
    <w:p w14:paraId="245A1374" w14:textId="0A0B5592" w:rsidR="5A408003" w:rsidRDefault="5A408003" w:rsidP="2361061E">
      <w:pPr>
        <w:jc w:val="both"/>
        <w:rPr>
          <w:rFonts w:ascii="Arial" w:hAnsi="Arial" w:cs="Arial"/>
          <w:b/>
          <w:bCs/>
          <w:sz w:val="24"/>
          <w:szCs w:val="24"/>
        </w:rPr>
      </w:pPr>
      <w:r w:rsidRPr="2361061E">
        <w:rPr>
          <w:rFonts w:ascii="Arial" w:hAnsi="Arial" w:cs="Arial"/>
          <w:b/>
          <w:bCs/>
          <w:sz w:val="24"/>
          <w:szCs w:val="24"/>
        </w:rPr>
        <w:lastRenderedPageBreak/>
        <w:t>Resumo</w:t>
      </w:r>
    </w:p>
    <w:p w14:paraId="53AD1E42" w14:textId="2B9822E0" w:rsidR="2361061E" w:rsidRDefault="2361061E" w:rsidP="2361061E">
      <w:pPr>
        <w:jc w:val="both"/>
        <w:rPr>
          <w:rFonts w:ascii="Arial" w:hAnsi="Arial" w:cs="Arial"/>
          <w:b/>
          <w:bCs/>
          <w:sz w:val="24"/>
          <w:szCs w:val="24"/>
        </w:rPr>
      </w:pPr>
    </w:p>
    <w:p w14:paraId="5B7432C5" w14:textId="51F34517" w:rsidR="5A408003" w:rsidRPr="00C17200" w:rsidRDefault="5A408003" w:rsidP="2361061E">
      <w:pPr>
        <w:jc w:val="both"/>
        <w:rPr>
          <w:rFonts w:ascii="Arial" w:eastAsia="Times New Roman" w:hAnsi="Arial" w:cs="Arial"/>
          <w:sz w:val="24"/>
          <w:szCs w:val="24"/>
          <w:lang w:eastAsia="pt-BR"/>
          <w:rPrChange w:id="3" w:author="EtecVAV" w:date="2025-09-24T07:44:00Z">
            <w:rPr>
              <w:rFonts w:ascii="Arial" w:hAnsi="Arial" w:cs="Arial"/>
            </w:rPr>
          </w:rPrChange>
        </w:rPr>
      </w:pPr>
      <w:r w:rsidRPr="00C17200">
        <w:rPr>
          <w:rFonts w:ascii="Arial" w:eastAsia="Times New Roman" w:hAnsi="Arial" w:cs="Arial"/>
          <w:sz w:val="24"/>
          <w:szCs w:val="24"/>
          <w:lang w:eastAsia="pt-BR"/>
          <w:rPrChange w:id="4" w:author="EtecVAV" w:date="2025-09-24T07:44:00Z">
            <w:rPr>
              <w:rFonts w:eastAsiaTheme="minorEastAsia"/>
              <w:sz w:val="24"/>
              <w:szCs w:val="24"/>
              <w:lang w:eastAsia="pt-BR"/>
            </w:rPr>
          </w:rPrChange>
        </w:rPr>
        <w:t xml:space="preserve">A computação quântica é uma área da tecnologia que utiliza os princípios da mecânica quântica para realizar cálculos muito mais complexos e rápidos do que os computadores tradicionais. Diferente do uso de bits, que representam 0 ou 1, os computadores quânticos trabalham com </w:t>
      </w:r>
      <w:proofErr w:type="spellStart"/>
      <w:r w:rsidRPr="00C17200">
        <w:rPr>
          <w:rFonts w:ascii="Arial" w:eastAsia="Times New Roman" w:hAnsi="Arial" w:cs="Arial"/>
          <w:sz w:val="24"/>
          <w:szCs w:val="24"/>
          <w:lang w:eastAsia="pt-BR"/>
          <w:rPrChange w:id="5" w:author="EtecVAV" w:date="2025-09-24T07:44:00Z">
            <w:rPr>
              <w:rFonts w:eastAsiaTheme="minorEastAsia"/>
              <w:sz w:val="24"/>
              <w:szCs w:val="24"/>
              <w:lang w:eastAsia="pt-BR"/>
            </w:rPr>
          </w:rPrChange>
        </w:rPr>
        <w:t>qubits</w:t>
      </w:r>
      <w:proofErr w:type="spellEnd"/>
      <w:r w:rsidRPr="00C17200">
        <w:rPr>
          <w:rFonts w:ascii="Arial" w:eastAsia="Times New Roman" w:hAnsi="Arial" w:cs="Arial"/>
          <w:sz w:val="24"/>
          <w:szCs w:val="24"/>
          <w:lang w:eastAsia="pt-BR"/>
          <w:rPrChange w:id="6" w:author="EtecVAV" w:date="2025-09-24T07:44:00Z">
            <w:rPr>
              <w:rFonts w:eastAsiaTheme="minorEastAsia"/>
              <w:sz w:val="24"/>
              <w:szCs w:val="24"/>
              <w:lang w:eastAsia="pt-BR"/>
            </w:rPr>
          </w:rPrChange>
        </w:rPr>
        <w:t xml:space="preserve">, capazes de estar em múltiplos estados ao mesmo tempo graças à superposição e ao emaranhamento. Desde as primeiras ideias na década de 1980, com cientistas como Richard Feynman, Paul </w:t>
      </w:r>
      <w:proofErr w:type="spellStart"/>
      <w:r w:rsidRPr="00C17200">
        <w:rPr>
          <w:rFonts w:ascii="Arial" w:eastAsia="Times New Roman" w:hAnsi="Arial" w:cs="Arial"/>
          <w:sz w:val="24"/>
          <w:szCs w:val="24"/>
          <w:lang w:eastAsia="pt-BR"/>
          <w:rPrChange w:id="7" w:author="EtecVAV" w:date="2025-09-24T07:44:00Z">
            <w:rPr>
              <w:rFonts w:eastAsiaTheme="minorEastAsia"/>
              <w:sz w:val="24"/>
              <w:szCs w:val="24"/>
              <w:lang w:eastAsia="pt-BR"/>
            </w:rPr>
          </w:rPrChange>
        </w:rPr>
        <w:t>Benioff</w:t>
      </w:r>
      <w:proofErr w:type="spellEnd"/>
      <w:r w:rsidRPr="00C17200">
        <w:rPr>
          <w:rFonts w:ascii="Arial" w:eastAsia="Times New Roman" w:hAnsi="Arial" w:cs="Arial"/>
          <w:sz w:val="24"/>
          <w:szCs w:val="24"/>
          <w:lang w:eastAsia="pt-BR"/>
          <w:rPrChange w:id="8" w:author="EtecVAV" w:date="2025-09-24T07:44:00Z">
            <w:rPr>
              <w:rFonts w:eastAsiaTheme="minorEastAsia"/>
              <w:sz w:val="24"/>
              <w:szCs w:val="24"/>
              <w:lang w:eastAsia="pt-BR"/>
            </w:rPr>
          </w:rPrChange>
        </w:rPr>
        <w:t xml:space="preserve"> e David </w:t>
      </w:r>
      <w:proofErr w:type="spellStart"/>
      <w:r w:rsidRPr="00C17200">
        <w:rPr>
          <w:rFonts w:ascii="Arial" w:eastAsia="Times New Roman" w:hAnsi="Arial" w:cs="Arial"/>
          <w:sz w:val="24"/>
          <w:szCs w:val="24"/>
          <w:lang w:eastAsia="pt-BR"/>
          <w:rPrChange w:id="9" w:author="EtecVAV" w:date="2025-09-24T07:44:00Z">
            <w:rPr>
              <w:rFonts w:eastAsiaTheme="minorEastAsia"/>
              <w:sz w:val="24"/>
              <w:szCs w:val="24"/>
              <w:lang w:eastAsia="pt-BR"/>
            </w:rPr>
          </w:rPrChange>
        </w:rPr>
        <w:t>Deutsch</w:t>
      </w:r>
      <w:proofErr w:type="spellEnd"/>
      <w:r w:rsidRPr="00C17200">
        <w:rPr>
          <w:rFonts w:ascii="Arial" w:eastAsia="Times New Roman" w:hAnsi="Arial" w:cs="Arial"/>
          <w:sz w:val="24"/>
          <w:szCs w:val="24"/>
          <w:lang w:eastAsia="pt-BR"/>
          <w:rPrChange w:id="10" w:author="EtecVAV" w:date="2025-09-24T07:44:00Z">
            <w:rPr>
              <w:rFonts w:eastAsiaTheme="minorEastAsia"/>
              <w:sz w:val="24"/>
              <w:szCs w:val="24"/>
              <w:lang w:eastAsia="pt-BR"/>
            </w:rPr>
          </w:rPrChange>
        </w:rPr>
        <w:t xml:space="preserve">, até os avanços recentes de empresas como Google e IBM, a evolução da computação quântica vem abrindo novas possibilidades. Essa tecnologia promete impactar áreas como medicina, inteligência artificial e segurança digital, embora ainda enfrente desafios como a correção de erros e a </w:t>
      </w:r>
      <w:proofErr w:type="spellStart"/>
      <w:r w:rsidRPr="00C17200">
        <w:rPr>
          <w:rFonts w:ascii="Arial" w:eastAsia="Times New Roman" w:hAnsi="Arial" w:cs="Arial"/>
          <w:sz w:val="24"/>
          <w:szCs w:val="24"/>
          <w:lang w:eastAsia="pt-BR"/>
          <w:rPrChange w:id="11" w:author="EtecVAV" w:date="2025-09-24T07:44:00Z">
            <w:rPr>
              <w:rFonts w:eastAsiaTheme="minorEastAsia"/>
              <w:sz w:val="24"/>
              <w:szCs w:val="24"/>
              <w:lang w:eastAsia="pt-BR"/>
            </w:rPr>
          </w:rPrChange>
        </w:rPr>
        <w:t>decoerência</w:t>
      </w:r>
      <w:proofErr w:type="spellEnd"/>
      <w:r w:rsidRPr="00C17200">
        <w:rPr>
          <w:rFonts w:ascii="Arial" w:eastAsia="Times New Roman" w:hAnsi="Arial" w:cs="Arial"/>
          <w:sz w:val="24"/>
          <w:szCs w:val="24"/>
          <w:lang w:eastAsia="pt-BR"/>
          <w:rPrChange w:id="12" w:author="EtecVAV" w:date="2025-09-24T07:44:00Z">
            <w:rPr>
              <w:rFonts w:eastAsiaTheme="minorEastAsia"/>
              <w:sz w:val="24"/>
              <w:szCs w:val="24"/>
              <w:lang w:eastAsia="pt-BR"/>
            </w:rPr>
          </w:rPrChange>
        </w:rPr>
        <w:t>.</w:t>
      </w:r>
    </w:p>
    <w:p w14:paraId="44490A8C" w14:textId="7F02FD60" w:rsidR="2361061E" w:rsidRDefault="2361061E" w:rsidP="2361061E">
      <w:pPr>
        <w:jc w:val="both"/>
        <w:rPr>
          <w:rFonts w:ascii="Arial" w:hAnsi="Arial" w:cs="Arial"/>
        </w:rPr>
      </w:pPr>
    </w:p>
    <w:p w14:paraId="0C4D7865" w14:textId="77777777" w:rsidR="00605C45" w:rsidRPr="0089158B" w:rsidRDefault="00605C45" w:rsidP="000C46D9">
      <w:pPr>
        <w:jc w:val="both"/>
        <w:rPr>
          <w:rFonts w:ascii="Arial" w:hAnsi="Arial" w:cs="Arial"/>
          <w:b/>
          <w:sz w:val="24"/>
          <w:szCs w:val="24"/>
        </w:rPr>
      </w:pPr>
      <w:r w:rsidRPr="0089158B">
        <w:rPr>
          <w:rFonts w:ascii="Arial" w:hAnsi="Arial" w:cs="Arial"/>
          <w:b/>
          <w:sz w:val="24"/>
          <w:szCs w:val="24"/>
        </w:rPr>
        <w:t>1. Introdução</w:t>
      </w:r>
    </w:p>
    <w:p w14:paraId="4101652C" w14:textId="77777777" w:rsidR="00605C45" w:rsidRPr="0089158B" w:rsidRDefault="00605C45" w:rsidP="000C46D9">
      <w:pPr>
        <w:jc w:val="both"/>
        <w:rPr>
          <w:rFonts w:ascii="Arial" w:hAnsi="Arial" w:cs="Arial"/>
          <w:b/>
          <w:sz w:val="24"/>
          <w:szCs w:val="24"/>
        </w:rPr>
      </w:pPr>
    </w:p>
    <w:p w14:paraId="48D3FD82" w14:textId="77777777" w:rsidR="0089158B" w:rsidRPr="0089158B" w:rsidRDefault="0089158B" w:rsidP="000C46D9">
      <w:pPr>
        <w:pStyle w:val="NormalWeb"/>
        <w:jc w:val="both"/>
        <w:rPr>
          <w:rFonts w:ascii="Arial" w:hAnsi="Arial" w:cs="Arial"/>
        </w:rPr>
      </w:pPr>
      <w:r w:rsidRPr="0089158B">
        <w:rPr>
          <w:rFonts w:ascii="Arial" w:hAnsi="Arial" w:cs="Arial"/>
        </w:rPr>
        <w:t>Vivemos em uma era em que a tecnologia avança cada vez mais rápido, trazendo mudanças que afetam diretamente o nosso dia a dia</w:t>
      </w:r>
      <w:r>
        <w:rPr>
          <w:rFonts w:ascii="Arial" w:hAnsi="Arial" w:cs="Arial"/>
        </w:rPr>
        <w:t xml:space="preserve">. Um dos temas mais impressionante </w:t>
      </w:r>
      <w:r w:rsidRPr="0089158B">
        <w:rPr>
          <w:rFonts w:ascii="Arial" w:hAnsi="Arial" w:cs="Arial"/>
        </w:rPr>
        <w:t xml:space="preserve">e ao mesmo tempo desafiadores que vem ganhando destaque é a computação quântica. Diferente dos computadores que usamos atualmente, que funcionam com bits representando 0 ou 1, os computadores quânticos trabalham com os chamados </w:t>
      </w:r>
      <w:proofErr w:type="spellStart"/>
      <w:r w:rsidRPr="0089158B">
        <w:rPr>
          <w:rFonts w:ascii="Arial" w:hAnsi="Arial" w:cs="Arial"/>
        </w:rPr>
        <w:t>qubits</w:t>
      </w:r>
      <w:proofErr w:type="spellEnd"/>
      <w:r w:rsidRPr="0089158B">
        <w:rPr>
          <w:rFonts w:ascii="Arial" w:hAnsi="Arial" w:cs="Arial"/>
        </w:rPr>
        <w:t>, que podem estar em mais de um estado ao mesmo tempo. Isso acontece graças a fenômenos da física quântica, como a superposição e o emaranhamento.</w:t>
      </w:r>
    </w:p>
    <w:p w14:paraId="5D824023" w14:textId="77777777" w:rsidR="0089158B" w:rsidRPr="0089158B" w:rsidRDefault="0089158B" w:rsidP="000C46D9">
      <w:pPr>
        <w:pStyle w:val="NormalWeb"/>
        <w:jc w:val="both"/>
        <w:rPr>
          <w:rFonts w:ascii="Arial" w:hAnsi="Arial" w:cs="Arial"/>
        </w:rPr>
      </w:pPr>
      <w:r w:rsidRPr="0089158B">
        <w:rPr>
          <w:rFonts w:ascii="Arial" w:hAnsi="Arial" w:cs="Arial"/>
        </w:rPr>
        <w:t>Embora ainda esteja em fase de desenvolvimento, essa nova forma de computação tem um enorme potencial. Ela pode ajudar a resolver problemas muito complexos, que levariam anos (ou até séculos) para serem resolvidos com a tecnologia atual. Com isso, áreas como a medicina, a inteligência artificial, a segurança digital e muitas outras podem ser transformadas no futuro.</w:t>
      </w:r>
    </w:p>
    <w:p w14:paraId="5B429C45" w14:textId="77777777" w:rsidR="0089158B" w:rsidRDefault="0089158B" w:rsidP="000C46D9">
      <w:pPr>
        <w:pStyle w:val="NormalWeb"/>
        <w:jc w:val="both"/>
        <w:rPr>
          <w:rFonts w:ascii="Arial" w:hAnsi="Arial" w:cs="Arial"/>
        </w:rPr>
      </w:pPr>
      <w:r w:rsidRPr="0089158B">
        <w:rPr>
          <w:rFonts w:ascii="Arial" w:hAnsi="Arial" w:cs="Arial"/>
        </w:rPr>
        <w:t>Neste artigo, vamos entender o que são os compu</w:t>
      </w:r>
      <w:r>
        <w:rPr>
          <w:rFonts w:ascii="Arial" w:hAnsi="Arial" w:cs="Arial"/>
        </w:rPr>
        <w:t>tadores quânticos, sua importância, influência e como ele</w:t>
      </w:r>
      <w:r w:rsidR="00A36C93">
        <w:rPr>
          <w:rFonts w:ascii="Arial" w:hAnsi="Arial" w:cs="Arial"/>
        </w:rPr>
        <w:t>s</w:t>
      </w:r>
      <w:r>
        <w:rPr>
          <w:rFonts w:ascii="Arial" w:hAnsi="Arial" w:cs="Arial"/>
        </w:rPr>
        <w:t xml:space="preserve"> pode</w:t>
      </w:r>
      <w:r w:rsidR="00A36C93">
        <w:rPr>
          <w:rFonts w:ascii="Arial" w:hAnsi="Arial" w:cs="Arial"/>
        </w:rPr>
        <w:t>m</w:t>
      </w:r>
      <w:r>
        <w:rPr>
          <w:rFonts w:ascii="Arial" w:hAnsi="Arial" w:cs="Arial"/>
        </w:rPr>
        <w:t xml:space="preserve"> moldar o nosso futuro.</w:t>
      </w:r>
    </w:p>
    <w:p w14:paraId="4B99056E" w14:textId="77777777" w:rsidR="0089158B" w:rsidRDefault="0089158B" w:rsidP="000C46D9">
      <w:pPr>
        <w:pStyle w:val="NormalWeb"/>
        <w:jc w:val="both"/>
        <w:rPr>
          <w:rFonts w:ascii="Arial" w:hAnsi="Arial" w:cs="Arial"/>
        </w:rPr>
      </w:pPr>
    </w:p>
    <w:p w14:paraId="5B7E63B3" w14:textId="77777777" w:rsidR="0089158B" w:rsidRPr="0089158B" w:rsidRDefault="0089158B" w:rsidP="000C46D9">
      <w:pPr>
        <w:pStyle w:val="NormalWeb"/>
        <w:jc w:val="both"/>
        <w:rPr>
          <w:rFonts w:ascii="Arial" w:hAnsi="Arial" w:cs="Arial"/>
          <w:b/>
        </w:rPr>
      </w:pPr>
      <w:r w:rsidRPr="2361061E">
        <w:rPr>
          <w:rFonts w:ascii="Arial" w:hAnsi="Arial" w:cs="Arial"/>
          <w:b/>
          <w:bCs/>
        </w:rPr>
        <w:t>2. Corpo</w:t>
      </w:r>
    </w:p>
    <w:p w14:paraId="1F85AF77" w14:textId="1B5FC450" w:rsidR="2361061E" w:rsidRDefault="2361061E" w:rsidP="2361061E">
      <w:pPr>
        <w:pStyle w:val="NormalWeb"/>
        <w:jc w:val="both"/>
        <w:rPr>
          <w:rFonts w:ascii="Arial" w:hAnsi="Arial" w:cs="Arial"/>
          <w:b/>
          <w:bCs/>
        </w:rPr>
      </w:pPr>
    </w:p>
    <w:p w14:paraId="1E4020F3" w14:textId="77777777" w:rsidR="00AB027A" w:rsidRDefault="00AB027A" w:rsidP="000C46D9">
      <w:pPr>
        <w:pStyle w:val="NormalWeb"/>
        <w:jc w:val="both"/>
        <w:rPr>
          <w:rFonts w:ascii="Arial" w:hAnsi="Arial" w:cs="Arial"/>
          <w:b/>
        </w:rPr>
      </w:pPr>
      <w:r w:rsidRPr="00AB027A">
        <w:rPr>
          <w:rFonts w:ascii="Arial" w:hAnsi="Arial" w:cs="Arial"/>
          <w:b/>
        </w:rPr>
        <w:t>2.1 Origem dos computadores quânticos</w:t>
      </w:r>
    </w:p>
    <w:p w14:paraId="41980AB6" w14:textId="77777777" w:rsidR="00AB027A" w:rsidRPr="00010FBF" w:rsidRDefault="00010FBF" w:rsidP="000C46D9">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010FBF">
        <w:rPr>
          <w:rFonts w:ascii="Arial" w:eastAsia="Times New Roman" w:hAnsi="Arial" w:cs="Arial"/>
          <w:sz w:val="24"/>
          <w:szCs w:val="24"/>
          <w:lang w:eastAsia="pt-BR"/>
        </w:rPr>
        <w:t xml:space="preserve"> A ideia de um computador quântico nasceu da dificuldade de simular sistemas quânticos em um computador clássico. Na década de 1980, Richard Feynman e Yuri </w:t>
      </w:r>
      <w:proofErr w:type="spellStart"/>
      <w:r w:rsidRPr="00010FBF">
        <w:rPr>
          <w:rFonts w:ascii="Arial" w:eastAsia="Times New Roman" w:hAnsi="Arial" w:cs="Arial"/>
          <w:sz w:val="24"/>
          <w:szCs w:val="24"/>
          <w:lang w:eastAsia="pt-BR"/>
        </w:rPr>
        <w:t>Manin</w:t>
      </w:r>
      <w:proofErr w:type="spellEnd"/>
      <w:r w:rsidRPr="00010FBF">
        <w:rPr>
          <w:rFonts w:ascii="Arial" w:eastAsia="Times New Roman" w:hAnsi="Arial" w:cs="Arial"/>
          <w:sz w:val="24"/>
          <w:szCs w:val="24"/>
          <w:lang w:eastAsia="pt-BR"/>
        </w:rPr>
        <w:t xml:space="preserve"> sugeriram independentemente que o hardware baseado em fenômenos </w:t>
      </w:r>
      <w:r w:rsidRPr="00010FBF">
        <w:rPr>
          <w:rFonts w:ascii="Arial" w:eastAsia="Times New Roman" w:hAnsi="Arial" w:cs="Arial"/>
          <w:sz w:val="24"/>
          <w:szCs w:val="24"/>
          <w:lang w:eastAsia="pt-BR"/>
        </w:rPr>
        <w:lastRenderedPageBreak/>
        <w:t>quânticos poderia ser mais eficiente para a simulação de sistemas quânticos do que os computadores convencionais.</w:t>
      </w:r>
    </w:p>
    <w:p w14:paraId="11AB26B4" w14:textId="77777777" w:rsidR="005717BE" w:rsidRDefault="00AB027A" w:rsidP="000C46D9">
      <w:pPr>
        <w:pStyle w:val="NormalWeb"/>
        <w:jc w:val="both"/>
        <w:rPr>
          <w:rFonts w:ascii="Arial" w:hAnsi="Arial" w:cs="Arial"/>
        </w:rPr>
      </w:pPr>
      <w:r w:rsidRPr="00AB027A">
        <w:rPr>
          <w:rFonts w:ascii="Arial" w:hAnsi="Arial" w:cs="Arial"/>
        </w:rPr>
        <w:t xml:space="preserve">Paul </w:t>
      </w:r>
      <w:proofErr w:type="spellStart"/>
      <w:r w:rsidRPr="00AB027A">
        <w:rPr>
          <w:rFonts w:ascii="Arial" w:hAnsi="Arial" w:cs="Arial"/>
        </w:rPr>
        <w:t>Benioff</w:t>
      </w:r>
      <w:proofErr w:type="spellEnd"/>
      <w:r>
        <w:rPr>
          <w:rFonts w:ascii="Arial" w:hAnsi="Arial" w:cs="Arial"/>
        </w:rPr>
        <w:t xml:space="preserve">, acreditando que seria possível construir uma máquina de Turing utilizando um sistema de mecânica quântica. A máquina de Turing é o nome dado a um modelo matemático para computação que pode realizar uma </w:t>
      </w:r>
      <w:r w:rsidR="005717BE">
        <w:rPr>
          <w:rFonts w:ascii="Arial" w:hAnsi="Arial" w:cs="Arial"/>
        </w:rPr>
        <w:t>sequência</w:t>
      </w:r>
      <w:r>
        <w:rPr>
          <w:rFonts w:ascii="Arial" w:hAnsi="Arial" w:cs="Arial"/>
        </w:rPr>
        <w:t xml:space="preserve"> de operações</w:t>
      </w:r>
      <w:r w:rsidR="005717BE">
        <w:rPr>
          <w:rFonts w:ascii="Arial" w:hAnsi="Arial" w:cs="Arial"/>
        </w:rPr>
        <w:t xml:space="preserve"> simples.</w:t>
      </w:r>
    </w:p>
    <w:p w14:paraId="460FC579" w14:textId="35BDCE0A" w:rsidR="00010FBF" w:rsidRPr="00010FBF" w:rsidRDefault="005717BE" w:rsidP="000C46D9">
      <w:pPr>
        <w:pStyle w:val="NormalWeb"/>
        <w:jc w:val="both"/>
        <w:rPr>
          <w:rFonts w:ascii="Arial" w:hAnsi="Arial" w:cs="Arial"/>
        </w:rPr>
      </w:pPr>
      <w:r w:rsidRPr="2361061E">
        <w:rPr>
          <w:rFonts w:ascii="Arial" w:hAnsi="Arial" w:cs="Arial"/>
        </w:rPr>
        <w:t xml:space="preserve">Segundo </w:t>
      </w:r>
      <w:proofErr w:type="spellStart"/>
      <w:r w:rsidRPr="2361061E">
        <w:rPr>
          <w:rFonts w:ascii="Arial" w:hAnsi="Arial" w:cs="Arial"/>
        </w:rPr>
        <w:t>Benioff</w:t>
      </w:r>
      <w:proofErr w:type="spellEnd"/>
      <w:r w:rsidRPr="2361061E">
        <w:rPr>
          <w:rFonts w:ascii="Arial" w:hAnsi="Arial" w:cs="Arial"/>
        </w:rPr>
        <w:t xml:space="preserve">, seria possível fazer um sistema quântico que, em um estado inicial </w:t>
      </w:r>
      <w:r w:rsidR="0D01B2D5" w:rsidRPr="2361061E">
        <w:rPr>
          <w:rFonts w:ascii="Arial" w:hAnsi="Arial" w:cs="Arial"/>
        </w:rPr>
        <w:t>específico</w:t>
      </w:r>
      <w:r w:rsidRPr="2361061E">
        <w:rPr>
          <w:rFonts w:ascii="Arial" w:hAnsi="Arial" w:cs="Arial"/>
        </w:rPr>
        <w:t>, iria evoluir com o tempo, e cada estado que esse sistema assumisse, representaria uma etapa lógica da máquina de Turing. Dessa forma de acordo com</w:t>
      </w:r>
      <w:r w:rsidR="00010FBF" w:rsidRPr="2361061E">
        <w:rPr>
          <w:rFonts w:ascii="Arial" w:hAnsi="Arial" w:cs="Arial"/>
        </w:rPr>
        <w:t xml:space="preserve"> </w:t>
      </w:r>
      <w:proofErr w:type="spellStart"/>
      <w:r w:rsidRPr="2361061E">
        <w:rPr>
          <w:rFonts w:ascii="Arial" w:hAnsi="Arial" w:cs="Arial"/>
        </w:rPr>
        <w:t>Benioff</w:t>
      </w:r>
      <w:proofErr w:type="spellEnd"/>
      <w:r w:rsidRPr="2361061E">
        <w:rPr>
          <w:rFonts w:ascii="Arial" w:hAnsi="Arial" w:cs="Arial"/>
        </w:rPr>
        <w:t>, seria possível calcular qualquer algoritmo computacional, mesmo que em um primeiro momento, de maneira ineficiente</w:t>
      </w:r>
    </w:p>
    <w:p w14:paraId="346B4FB5" w14:textId="77777777" w:rsidR="00010FBF" w:rsidRPr="00010FBF" w:rsidRDefault="00010FBF" w:rsidP="000C46D9">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010FBF">
        <w:rPr>
          <w:rFonts w:ascii="Arial" w:eastAsia="Times New Roman" w:hAnsi="Arial" w:cs="Arial"/>
          <w:sz w:val="24"/>
          <w:szCs w:val="24"/>
          <w:lang w:eastAsia="pt-BR"/>
        </w:rPr>
        <w:t>Há várias maneiras de entender por que a mecânica quântica é difícil de ser simulada. O mais simples é ver que a matéria, em um nível quântico, está em uma infinidade de configurações possíveis (conhecidas como estados).</w:t>
      </w:r>
    </w:p>
    <w:p w14:paraId="1299C43A" w14:textId="77777777" w:rsidR="00387C82" w:rsidRDefault="00387C82" w:rsidP="000C46D9">
      <w:pPr>
        <w:pStyle w:val="NormalWeb"/>
        <w:jc w:val="both"/>
        <w:rPr>
          <w:rFonts w:ascii="Arial" w:hAnsi="Arial" w:cs="Arial"/>
        </w:rPr>
      </w:pPr>
    </w:p>
    <w:p w14:paraId="00E37353" w14:textId="77777777" w:rsidR="00387C82" w:rsidRDefault="00AF15A4" w:rsidP="000C46D9">
      <w:pPr>
        <w:pStyle w:val="NormalWeb"/>
        <w:jc w:val="both"/>
        <w:rPr>
          <w:rFonts w:ascii="Arial" w:hAnsi="Arial" w:cs="Arial"/>
          <w:b/>
        </w:rPr>
      </w:pPr>
      <w:r w:rsidRPr="2361061E">
        <w:rPr>
          <w:rFonts w:ascii="Arial" w:hAnsi="Arial" w:cs="Arial"/>
          <w:b/>
          <w:bCs/>
        </w:rPr>
        <w:t>2.2</w:t>
      </w:r>
      <w:r w:rsidR="00387C82" w:rsidRPr="2361061E">
        <w:rPr>
          <w:rFonts w:ascii="Arial" w:hAnsi="Arial" w:cs="Arial"/>
          <w:b/>
          <w:bCs/>
        </w:rPr>
        <w:t xml:space="preserve"> Evolução</w:t>
      </w:r>
    </w:p>
    <w:p w14:paraId="45A7B483" w14:textId="77A797CF" w:rsidR="2361061E" w:rsidRDefault="2361061E" w:rsidP="2361061E">
      <w:pPr>
        <w:pStyle w:val="NormalWeb"/>
        <w:jc w:val="both"/>
        <w:rPr>
          <w:rFonts w:ascii="Arial" w:hAnsi="Arial" w:cs="Arial"/>
          <w:b/>
          <w:bCs/>
        </w:rPr>
      </w:pPr>
    </w:p>
    <w:p w14:paraId="16A63D2B"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1950-1980</w:t>
      </w:r>
      <w:r w:rsidRPr="000C46D9">
        <w:rPr>
          <w:rFonts w:ascii="Arial" w:eastAsia="Times New Roman" w:hAnsi="Arial" w:cs="Arial"/>
          <w:sz w:val="24"/>
          <w:szCs w:val="24"/>
          <w:lang w:eastAsia="pt-BR"/>
        </w:rPr>
        <w:t xml:space="preserve"> - Primeiras ideias e fundamentos teóricos. O físico Paul </w:t>
      </w:r>
      <w:proofErr w:type="spellStart"/>
      <w:r w:rsidRPr="000C46D9">
        <w:rPr>
          <w:rFonts w:ascii="Arial" w:eastAsia="Times New Roman" w:hAnsi="Arial" w:cs="Arial"/>
          <w:sz w:val="24"/>
          <w:szCs w:val="24"/>
          <w:lang w:eastAsia="pt-BR"/>
        </w:rPr>
        <w:t>Benioff</w:t>
      </w:r>
      <w:proofErr w:type="spellEnd"/>
      <w:r w:rsidRPr="000C46D9">
        <w:rPr>
          <w:rFonts w:ascii="Arial" w:eastAsia="Times New Roman" w:hAnsi="Arial" w:cs="Arial"/>
          <w:sz w:val="24"/>
          <w:szCs w:val="24"/>
          <w:lang w:eastAsia="pt-BR"/>
        </w:rPr>
        <w:t>, em 1980, foi um dos primeiros a descrever um modelo mecânico quântico da </w:t>
      </w:r>
      <w:hyperlink r:id="rId6" w:tooltip="Máquina de Turing" w:history="1">
        <w:r w:rsidRPr="000C46D9">
          <w:rPr>
            <w:rFonts w:ascii="Arial" w:eastAsia="Times New Roman" w:hAnsi="Arial" w:cs="Arial"/>
            <w:sz w:val="24"/>
            <w:szCs w:val="24"/>
            <w:lang w:eastAsia="pt-BR"/>
          </w:rPr>
          <w:t>Máquina de Turing</w:t>
        </w:r>
      </w:hyperlink>
      <w:r w:rsidRPr="000C46D9">
        <w:rPr>
          <w:rFonts w:ascii="Arial" w:eastAsia="Times New Roman" w:hAnsi="Arial" w:cs="Arial"/>
          <w:sz w:val="24"/>
          <w:szCs w:val="24"/>
          <w:lang w:eastAsia="pt-BR"/>
        </w:rPr>
        <w:t>, mostrando que a computação poderia, em princípio, ser realizada de acordo com as leis da mecânica quântica.</w:t>
      </w:r>
    </w:p>
    <w:p w14:paraId="45E1C01E"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1981</w:t>
      </w:r>
      <w:r w:rsidRPr="000C46D9">
        <w:rPr>
          <w:rFonts w:ascii="Arial" w:eastAsia="Times New Roman" w:hAnsi="Arial" w:cs="Arial"/>
          <w:sz w:val="24"/>
          <w:szCs w:val="24"/>
          <w:lang w:eastAsia="pt-BR"/>
        </w:rPr>
        <w:t> - Em uma palestra no </w:t>
      </w:r>
      <w:hyperlink r:id="rId7" w:tooltip="MIT" w:history="1">
        <w:r w:rsidRPr="000C46D9">
          <w:rPr>
            <w:rFonts w:ascii="Arial" w:eastAsia="Times New Roman" w:hAnsi="Arial" w:cs="Arial"/>
            <w:sz w:val="24"/>
            <w:szCs w:val="24"/>
            <w:lang w:eastAsia="pt-BR"/>
          </w:rPr>
          <w:t>MIT</w:t>
        </w:r>
      </w:hyperlink>
      <w:r w:rsidRPr="000C46D9">
        <w:rPr>
          <w:rFonts w:ascii="Arial" w:eastAsia="Times New Roman" w:hAnsi="Arial" w:cs="Arial"/>
          <w:sz w:val="24"/>
          <w:szCs w:val="24"/>
          <w:lang w:eastAsia="pt-BR"/>
        </w:rPr>
        <w:t>, o físico e prêmio Nobel </w:t>
      </w:r>
      <w:hyperlink r:id="rId8" w:tooltip="Richard Feynman" w:history="1">
        <w:r w:rsidRPr="000C46D9">
          <w:rPr>
            <w:rFonts w:ascii="Arial" w:eastAsia="Times New Roman" w:hAnsi="Arial" w:cs="Arial"/>
            <w:sz w:val="24"/>
            <w:szCs w:val="24"/>
            <w:lang w:eastAsia="pt-BR"/>
          </w:rPr>
          <w:t>Richard Feynman</w:t>
        </w:r>
      </w:hyperlink>
      <w:r w:rsidRPr="000C46D9">
        <w:rPr>
          <w:rFonts w:ascii="Arial" w:eastAsia="Times New Roman" w:hAnsi="Arial" w:cs="Arial"/>
          <w:sz w:val="24"/>
          <w:szCs w:val="24"/>
          <w:lang w:eastAsia="pt-BR"/>
        </w:rPr>
        <w:t> propõe formalmente o conceito de um "simulador quântico". Ele argumentou que para simular um sistema quântico de forma eficiente, seria necessário um computador que também operasse com princípios quânticos, uma ideia que é considerada o ponto de partida conceitual para o campo.</w:t>
      </w:r>
    </w:p>
    <w:p w14:paraId="07F3E63C"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1985</w:t>
      </w:r>
      <w:r w:rsidRPr="000C46D9">
        <w:rPr>
          <w:rFonts w:ascii="Arial" w:eastAsia="Times New Roman" w:hAnsi="Arial" w:cs="Arial"/>
          <w:sz w:val="24"/>
          <w:szCs w:val="24"/>
          <w:lang w:eastAsia="pt-BR"/>
        </w:rPr>
        <w:t> - O físico </w:t>
      </w:r>
      <w:hyperlink r:id="rId9" w:tooltip="David Deutsch" w:history="1">
        <w:r w:rsidRPr="000C46D9">
          <w:rPr>
            <w:rFonts w:ascii="Arial" w:eastAsia="Times New Roman" w:hAnsi="Arial" w:cs="Arial"/>
            <w:sz w:val="24"/>
            <w:szCs w:val="24"/>
            <w:lang w:eastAsia="pt-BR"/>
          </w:rPr>
          <w:t xml:space="preserve">David </w:t>
        </w:r>
        <w:proofErr w:type="spellStart"/>
        <w:r w:rsidRPr="000C46D9">
          <w:rPr>
            <w:rFonts w:ascii="Arial" w:eastAsia="Times New Roman" w:hAnsi="Arial" w:cs="Arial"/>
            <w:sz w:val="24"/>
            <w:szCs w:val="24"/>
            <w:lang w:eastAsia="pt-BR"/>
          </w:rPr>
          <w:t>Deutsch</w:t>
        </w:r>
        <w:proofErr w:type="spellEnd"/>
      </w:hyperlink>
      <w:r w:rsidRPr="000C46D9">
        <w:rPr>
          <w:rFonts w:ascii="Arial" w:eastAsia="Times New Roman" w:hAnsi="Arial" w:cs="Arial"/>
          <w:sz w:val="24"/>
          <w:szCs w:val="24"/>
          <w:lang w:eastAsia="pt-BR"/>
        </w:rPr>
        <w:t>, na </w:t>
      </w:r>
      <w:hyperlink r:id="rId10" w:tooltip="Universidade de Oxford" w:history="1">
        <w:r w:rsidRPr="000C46D9">
          <w:rPr>
            <w:rFonts w:ascii="Arial" w:eastAsia="Times New Roman" w:hAnsi="Arial" w:cs="Arial"/>
            <w:sz w:val="24"/>
            <w:szCs w:val="24"/>
            <w:lang w:eastAsia="pt-BR"/>
          </w:rPr>
          <w:t>Universidade de Oxford</w:t>
        </w:r>
      </w:hyperlink>
      <w:r w:rsidRPr="000C46D9">
        <w:rPr>
          <w:rFonts w:ascii="Arial" w:eastAsia="Times New Roman" w:hAnsi="Arial" w:cs="Arial"/>
          <w:sz w:val="24"/>
          <w:szCs w:val="24"/>
          <w:lang w:eastAsia="pt-BR"/>
        </w:rPr>
        <w:t>, descreve a primeira Máquina de Turing Quântica universal. Ele provou que um computador quântico universal poderia simular eficientemente qualquer outro sistema físico local, estabelecendo a base teórica para a computação quântica de propósito geral.</w:t>
      </w:r>
    </w:p>
    <w:p w14:paraId="34DE559B"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1994</w:t>
      </w:r>
      <w:r w:rsidRPr="000C46D9">
        <w:rPr>
          <w:rFonts w:ascii="Arial" w:eastAsia="Times New Roman" w:hAnsi="Arial" w:cs="Arial"/>
          <w:sz w:val="24"/>
          <w:szCs w:val="24"/>
          <w:lang w:eastAsia="pt-BR"/>
        </w:rPr>
        <w:t> - </w:t>
      </w:r>
      <w:hyperlink r:id="rId11" w:tooltip="Peter Shor" w:history="1">
        <w:r w:rsidRPr="000C46D9">
          <w:rPr>
            <w:rFonts w:ascii="Arial" w:eastAsia="Times New Roman" w:hAnsi="Arial" w:cs="Arial"/>
            <w:sz w:val="24"/>
            <w:szCs w:val="24"/>
            <w:lang w:eastAsia="pt-BR"/>
          </w:rPr>
          <w:t xml:space="preserve">Peter </w:t>
        </w:r>
        <w:proofErr w:type="spellStart"/>
        <w:r w:rsidRPr="000C46D9">
          <w:rPr>
            <w:rFonts w:ascii="Arial" w:eastAsia="Times New Roman" w:hAnsi="Arial" w:cs="Arial"/>
            <w:sz w:val="24"/>
            <w:szCs w:val="24"/>
            <w:lang w:eastAsia="pt-BR"/>
          </w:rPr>
          <w:t>Shor</w:t>
        </w:r>
        <w:proofErr w:type="spellEnd"/>
      </w:hyperlink>
      <w:r w:rsidRPr="000C46D9">
        <w:rPr>
          <w:rFonts w:ascii="Arial" w:eastAsia="Times New Roman" w:hAnsi="Arial" w:cs="Arial"/>
          <w:sz w:val="24"/>
          <w:szCs w:val="24"/>
          <w:lang w:eastAsia="pt-BR"/>
        </w:rPr>
        <w:t>, um matemático do </w:t>
      </w:r>
      <w:hyperlink r:id="rId12" w:tooltip="Bell Labs" w:history="1">
        <w:r w:rsidRPr="000C46D9">
          <w:rPr>
            <w:rFonts w:ascii="Arial" w:eastAsia="Times New Roman" w:hAnsi="Arial" w:cs="Arial"/>
            <w:sz w:val="24"/>
            <w:szCs w:val="24"/>
            <w:lang w:eastAsia="pt-BR"/>
          </w:rPr>
          <w:t xml:space="preserve">Bell </w:t>
        </w:r>
        <w:proofErr w:type="spellStart"/>
        <w:r w:rsidRPr="000C46D9">
          <w:rPr>
            <w:rFonts w:ascii="Arial" w:eastAsia="Times New Roman" w:hAnsi="Arial" w:cs="Arial"/>
            <w:sz w:val="24"/>
            <w:szCs w:val="24"/>
            <w:lang w:eastAsia="pt-BR"/>
          </w:rPr>
          <w:t>Labs</w:t>
        </w:r>
        <w:proofErr w:type="spellEnd"/>
      </w:hyperlink>
      <w:r w:rsidRPr="000C46D9">
        <w:rPr>
          <w:rFonts w:ascii="Arial" w:eastAsia="Times New Roman" w:hAnsi="Arial" w:cs="Arial"/>
          <w:sz w:val="24"/>
          <w:szCs w:val="24"/>
          <w:lang w:eastAsia="pt-BR"/>
        </w:rPr>
        <w:t> da AT&amp;T, em </w:t>
      </w:r>
      <w:hyperlink r:id="rId13" w:tooltip="Nova Jersey" w:history="1">
        <w:r w:rsidRPr="000C46D9">
          <w:rPr>
            <w:rFonts w:ascii="Arial" w:eastAsia="Times New Roman" w:hAnsi="Arial" w:cs="Arial"/>
            <w:sz w:val="24"/>
            <w:szCs w:val="24"/>
            <w:lang w:eastAsia="pt-BR"/>
          </w:rPr>
          <w:t>Nova Jersey</w:t>
        </w:r>
      </w:hyperlink>
      <w:r w:rsidRPr="000C46D9">
        <w:rPr>
          <w:rFonts w:ascii="Arial" w:eastAsia="Times New Roman" w:hAnsi="Arial" w:cs="Arial"/>
          <w:sz w:val="24"/>
          <w:szCs w:val="24"/>
          <w:lang w:eastAsia="pt-BR"/>
        </w:rPr>
        <w:t>, desenvolve seu revolucionário </w:t>
      </w:r>
      <w:hyperlink r:id="rId14" w:tooltip="Algoritmo de Shor" w:history="1">
        <w:r w:rsidRPr="000C46D9">
          <w:rPr>
            <w:rFonts w:ascii="Arial" w:eastAsia="Times New Roman" w:hAnsi="Arial" w:cs="Arial"/>
            <w:sz w:val="24"/>
            <w:szCs w:val="24"/>
            <w:lang w:eastAsia="pt-BR"/>
          </w:rPr>
          <w:t xml:space="preserve">Algoritmo de </w:t>
        </w:r>
        <w:proofErr w:type="spellStart"/>
        <w:r w:rsidRPr="000C46D9">
          <w:rPr>
            <w:rFonts w:ascii="Arial" w:eastAsia="Times New Roman" w:hAnsi="Arial" w:cs="Arial"/>
            <w:sz w:val="24"/>
            <w:szCs w:val="24"/>
            <w:lang w:eastAsia="pt-BR"/>
          </w:rPr>
          <w:t>Shor</w:t>
        </w:r>
        <w:proofErr w:type="spellEnd"/>
      </w:hyperlink>
      <w:r w:rsidRPr="000C46D9">
        <w:rPr>
          <w:rFonts w:ascii="Arial" w:eastAsia="Times New Roman" w:hAnsi="Arial" w:cs="Arial"/>
          <w:sz w:val="24"/>
          <w:szCs w:val="24"/>
          <w:lang w:eastAsia="pt-BR"/>
        </w:rPr>
        <w:t>. Este algoritmo mostrou que um computador quântico poderia fatorar números inteiros grandes exponencialmente mais rápido do que os melhores algoritmos clássicos conhecidos, um avanço que preocupou especialistas em criptografia mundial, pois ameaça a segurança de sistemas como o RSA.</w:t>
      </w:r>
    </w:p>
    <w:p w14:paraId="2B272365" w14:textId="63528153" w:rsidR="000C46D9" w:rsidRPr="000C46D9" w:rsidRDefault="000C46D9" w:rsidP="2361061E">
      <w:pPr>
        <w:shd w:val="clear" w:color="auto" w:fill="FFFFFF" w:themeFill="background1"/>
        <w:spacing w:before="100" w:beforeAutospacing="1" w:after="24" w:line="240" w:lineRule="auto"/>
        <w:jc w:val="both"/>
        <w:rPr>
          <w:rFonts w:ascii="Arial" w:eastAsia="Times New Roman" w:hAnsi="Arial" w:cs="Arial"/>
          <w:sz w:val="24"/>
          <w:szCs w:val="24"/>
          <w:lang w:eastAsia="pt-BR"/>
        </w:rPr>
      </w:pPr>
      <w:r w:rsidRPr="2361061E">
        <w:rPr>
          <w:rFonts w:ascii="Arial" w:eastAsia="Times New Roman" w:hAnsi="Arial" w:cs="Arial"/>
          <w:b/>
          <w:bCs/>
          <w:sz w:val="24"/>
          <w:szCs w:val="24"/>
          <w:lang w:eastAsia="pt-BR"/>
        </w:rPr>
        <w:t>1996</w:t>
      </w:r>
      <w:r w:rsidRPr="2361061E">
        <w:rPr>
          <w:rFonts w:ascii="Arial" w:eastAsia="Times New Roman" w:hAnsi="Arial" w:cs="Arial"/>
          <w:sz w:val="24"/>
          <w:szCs w:val="24"/>
          <w:lang w:eastAsia="pt-BR"/>
        </w:rPr>
        <w:t> - </w:t>
      </w:r>
      <w:proofErr w:type="spellStart"/>
      <w:r w:rsidR="21B7C066" w:rsidRPr="2361061E">
        <w:rPr>
          <w:rFonts w:ascii="Arial" w:eastAsia="Times New Roman" w:hAnsi="Arial" w:cs="Arial"/>
          <w:sz w:val="24"/>
          <w:szCs w:val="24"/>
          <w:lang w:eastAsia="pt-BR"/>
        </w:rPr>
        <w:t>Lov</w:t>
      </w:r>
      <w:proofErr w:type="spellEnd"/>
      <w:r w:rsidR="21B7C066" w:rsidRPr="2361061E">
        <w:rPr>
          <w:rFonts w:ascii="Arial" w:eastAsia="Times New Roman" w:hAnsi="Arial" w:cs="Arial"/>
          <w:sz w:val="24"/>
          <w:szCs w:val="24"/>
          <w:lang w:eastAsia="pt-BR"/>
        </w:rPr>
        <w:t xml:space="preserve"> </w:t>
      </w:r>
      <w:proofErr w:type="spellStart"/>
      <w:r w:rsidR="21B7C066" w:rsidRPr="2361061E">
        <w:rPr>
          <w:rFonts w:ascii="Arial" w:eastAsia="Times New Roman" w:hAnsi="Arial" w:cs="Arial"/>
          <w:sz w:val="24"/>
          <w:szCs w:val="24"/>
          <w:lang w:eastAsia="pt-BR"/>
        </w:rPr>
        <w:t>Grover</w:t>
      </w:r>
      <w:proofErr w:type="spellEnd"/>
      <w:r w:rsidR="21B7C066" w:rsidRPr="2361061E">
        <w:rPr>
          <w:rFonts w:ascii="Arial" w:eastAsia="Times New Roman" w:hAnsi="Arial" w:cs="Arial"/>
          <w:sz w:val="24"/>
          <w:szCs w:val="24"/>
          <w:lang w:eastAsia="pt-BR"/>
        </w:rPr>
        <w:t xml:space="preserve"> </w:t>
      </w:r>
      <w:r w:rsidRPr="2361061E">
        <w:rPr>
          <w:rFonts w:ascii="Arial" w:eastAsia="Times New Roman" w:hAnsi="Arial" w:cs="Arial"/>
          <w:sz w:val="24"/>
          <w:szCs w:val="24"/>
          <w:lang w:eastAsia="pt-BR"/>
        </w:rPr>
        <w:t xml:space="preserve">também do Bell </w:t>
      </w:r>
      <w:proofErr w:type="spellStart"/>
      <w:r w:rsidRPr="2361061E">
        <w:rPr>
          <w:rFonts w:ascii="Arial" w:eastAsia="Times New Roman" w:hAnsi="Arial" w:cs="Arial"/>
          <w:sz w:val="24"/>
          <w:szCs w:val="24"/>
          <w:lang w:eastAsia="pt-BR"/>
        </w:rPr>
        <w:t>Labs</w:t>
      </w:r>
      <w:proofErr w:type="spellEnd"/>
      <w:r w:rsidRPr="2361061E">
        <w:rPr>
          <w:rFonts w:ascii="Arial" w:eastAsia="Times New Roman" w:hAnsi="Arial" w:cs="Arial"/>
          <w:sz w:val="24"/>
          <w:szCs w:val="24"/>
          <w:lang w:eastAsia="pt-BR"/>
        </w:rPr>
        <w:t xml:space="preserve">, cria o algoritmo de busca quântica, que oferece uma aceleração quadrática para a busca em bancos de dados não estruturados. Nesse mesmo ano foi proposto um modelo para a correção do erro </w:t>
      </w:r>
      <w:r w:rsidRPr="2361061E">
        <w:rPr>
          <w:rFonts w:ascii="Arial" w:eastAsia="Times New Roman" w:hAnsi="Arial" w:cs="Arial"/>
          <w:sz w:val="24"/>
          <w:szCs w:val="24"/>
          <w:lang w:eastAsia="pt-BR"/>
        </w:rPr>
        <w:lastRenderedPageBreak/>
        <w:t>quântico, um passo crucial para a construção de computadores quânticos tolerantes a falhas.</w:t>
      </w:r>
    </w:p>
    <w:p w14:paraId="18A8BF97"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1999</w:t>
      </w:r>
      <w:r w:rsidRPr="000C46D9">
        <w:rPr>
          <w:rFonts w:ascii="Arial" w:eastAsia="Times New Roman" w:hAnsi="Arial" w:cs="Arial"/>
          <w:sz w:val="24"/>
          <w:szCs w:val="24"/>
          <w:lang w:eastAsia="pt-BR"/>
        </w:rPr>
        <w:t xml:space="preserve"> - No MIT foram construídos os primeiros protótipos de computadores quânticos utilizando montagem térmica e Ressonância Magnética Nuclear (RMN), demonstrando o controle de alguns poucos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w:t>
      </w:r>
    </w:p>
    <w:p w14:paraId="4C79768C"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2007</w:t>
      </w:r>
      <w:r w:rsidRPr="000C46D9">
        <w:rPr>
          <w:rFonts w:ascii="Arial" w:eastAsia="Times New Roman" w:hAnsi="Arial" w:cs="Arial"/>
          <w:sz w:val="24"/>
          <w:szCs w:val="24"/>
          <w:lang w:eastAsia="pt-BR"/>
        </w:rPr>
        <w:t xml:space="preserve"> - Surge o Orion, um processador quântico de 16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 xml:space="preserve"> que realiza tarefas de otimização, desenvolvido pela empresa canadense D-</w:t>
      </w:r>
      <w:proofErr w:type="spellStart"/>
      <w:r w:rsidRPr="000C46D9">
        <w:rPr>
          <w:rFonts w:ascii="Arial" w:eastAsia="Times New Roman" w:hAnsi="Arial" w:cs="Arial"/>
          <w:sz w:val="24"/>
          <w:szCs w:val="24"/>
          <w:lang w:eastAsia="pt-BR"/>
        </w:rPr>
        <w:t>Wave</w:t>
      </w:r>
      <w:proofErr w:type="spellEnd"/>
      <w:r w:rsidRPr="000C46D9">
        <w:rPr>
          <w:rFonts w:ascii="Arial" w:eastAsia="Times New Roman" w:hAnsi="Arial" w:cs="Arial"/>
          <w:sz w:val="24"/>
          <w:szCs w:val="24"/>
          <w:lang w:eastAsia="pt-BR"/>
        </w:rPr>
        <w:t xml:space="preserve"> Systems. Embora houvesse debate sobre se o dispositivo era um computador quântico universal, marcou o início da era comercial da computação quântica.</w:t>
      </w:r>
    </w:p>
    <w:p w14:paraId="29476B72"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2011</w:t>
      </w:r>
      <w:r w:rsidRPr="000C46D9">
        <w:rPr>
          <w:rFonts w:ascii="Arial" w:eastAsia="Times New Roman" w:hAnsi="Arial" w:cs="Arial"/>
          <w:sz w:val="24"/>
          <w:szCs w:val="24"/>
          <w:lang w:eastAsia="pt-BR"/>
        </w:rPr>
        <w:t> - A D-</w:t>
      </w:r>
      <w:proofErr w:type="spellStart"/>
      <w:r w:rsidRPr="000C46D9">
        <w:rPr>
          <w:rFonts w:ascii="Arial" w:eastAsia="Times New Roman" w:hAnsi="Arial" w:cs="Arial"/>
          <w:sz w:val="24"/>
          <w:szCs w:val="24"/>
          <w:lang w:eastAsia="pt-BR"/>
        </w:rPr>
        <w:t>Wave</w:t>
      </w:r>
      <w:proofErr w:type="spellEnd"/>
      <w:r w:rsidRPr="000C46D9">
        <w:rPr>
          <w:rFonts w:ascii="Arial" w:eastAsia="Times New Roman" w:hAnsi="Arial" w:cs="Arial"/>
          <w:sz w:val="24"/>
          <w:szCs w:val="24"/>
          <w:lang w:eastAsia="pt-BR"/>
        </w:rPr>
        <w:t xml:space="preserve"> </w:t>
      </w:r>
      <w:proofErr w:type="spellStart"/>
      <w:r w:rsidRPr="000C46D9">
        <w:rPr>
          <w:rFonts w:ascii="Arial" w:eastAsia="Times New Roman" w:hAnsi="Arial" w:cs="Arial"/>
          <w:sz w:val="24"/>
          <w:szCs w:val="24"/>
          <w:lang w:eastAsia="pt-BR"/>
        </w:rPr>
        <w:t>One</w:t>
      </w:r>
      <w:proofErr w:type="spellEnd"/>
      <w:r w:rsidRPr="000C46D9">
        <w:rPr>
          <w:rFonts w:ascii="Arial" w:eastAsia="Times New Roman" w:hAnsi="Arial" w:cs="Arial"/>
          <w:sz w:val="24"/>
          <w:szCs w:val="24"/>
          <w:lang w:eastAsia="pt-BR"/>
        </w:rPr>
        <w:t xml:space="preserve"> torna-se o primeiro computador quântico comercial, um sistema de 128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 xml:space="preserve"> projetado para recozimento quântico (quantum </w:t>
      </w:r>
      <w:proofErr w:type="spellStart"/>
      <w:r w:rsidRPr="000C46D9">
        <w:rPr>
          <w:rFonts w:ascii="Arial" w:eastAsia="Times New Roman" w:hAnsi="Arial" w:cs="Arial"/>
          <w:sz w:val="24"/>
          <w:szCs w:val="24"/>
          <w:lang w:eastAsia="pt-BR"/>
        </w:rPr>
        <w:t>annealing</w:t>
      </w:r>
      <w:proofErr w:type="spellEnd"/>
      <w:r w:rsidRPr="000C46D9">
        <w:rPr>
          <w:rFonts w:ascii="Arial" w:eastAsia="Times New Roman" w:hAnsi="Arial" w:cs="Arial"/>
          <w:sz w:val="24"/>
          <w:szCs w:val="24"/>
          <w:lang w:eastAsia="pt-BR"/>
        </w:rPr>
        <w:t>). Porém o D-</w:t>
      </w:r>
      <w:proofErr w:type="spellStart"/>
      <w:r w:rsidRPr="000C46D9">
        <w:rPr>
          <w:rFonts w:ascii="Arial" w:eastAsia="Times New Roman" w:hAnsi="Arial" w:cs="Arial"/>
          <w:sz w:val="24"/>
          <w:szCs w:val="24"/>
          <w:lang w:eastAsia="pt-BR"/>
        </w:rPr>
        <w:t>Wave</w:t>
      </w:r>
      <w:proofErr w:type="spellEnd"/>
      <w:r w:rsidRPr="000C46D9">
        <w:rPr>
          <w:rFonts w:ascii="Arial" w:eastAsia="Times New Roman" w:hAnsi="Arial" w:cs="Arial"/>
          <w:sz w:val="24"/>
          <w:szCs w:val="24"/>
          <w:lang w:eastAsia="pt-BR"/>
        </w:rPr>
        <w:t xml:space="preserve"> </w:t>
      </w:r>
      <w:proofErr w:type="spellStart"/>
      <w:r w:rsidRPr="000C46D9">
        <w:rPr>
          <w:rFonts w:ascii="Arial" w:eastAsia="Times New Roman" w:hAnsi="Arial" w:cs="Arial"/>
          <w:sz w:val="24"/>
          <w:szCs w:val="24"/>
          <w:lang w:eastAsia="pt-BR"/>
        </w:rPr>
        <w:t>One</w:t>
      </w:r>
      <w:proofErr w:type="spellEnd"/>
      <w:r w:rsidRPr="000C46D9">
        <w:rPr>
          <w:rFonts w:ascii="Arial" w:eastAsia="Times New Roman" w:hAnsi="Arial" w:cs="Arial"/>
          <w:sz w:val="24"/>
          <w:szCs w:val="24"/>
          <w:lang w:eastAsia="pt-BR"/>
        </w:rPr>
        <w:t xml:space="preserve"> ainda não é totalmente independente, precisa ser </w:t>
      </w:r>
      <w:proofErr w:type="spellStart"/>
      <w:r w:rsidRPr="000C46D9">
        <w:rPr>
          <w:rFonts w:ascii="Arial" w:eastAsia="Times New Roman" w:hAnsi="Arial" w:cs="Arial"/>
          <w:sz w:val="24"/>
          <w:szCs w:val="24"/>
          <w:lang w:eastAsia="pt-BR"/>
        </w:rPr>
        <w:t>usado</w:t>
      </w:r>
      <w:proofErr w:type="spellEnd"/>
      <w:r w:rsidRPr="000C46D9">
        <w:rPr>
          <w:rFonts w:ascii="Arial" w:eastAsia="Times New Roman" w:hAnsi="Arial" w:cs="Arial"/>
          <w:sz w:val="24"/>
          <w:szCs w:val="24"/>
          <w:lang w:eastAsia="pt-BR"/>
        </w:rPr>
        <w:t xml:space="preserve"> em conjunto com computadores convencionais para programação e leitura dos resultados.</w:t>
      </w:r>
    </w:p>
    <w:p w14:paraId="6A96AB4D"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2017</w:t>
      </w:r>
      <w:r w:rsidRPr="000C46D9">
        <w:rPr>
          <w:rFonts w:ascii="Arial" w:eastAsia="Times New Roman" w:hAnsi="Arial" w:cs="Arial"/>
          <w:sz w:val="24"/>
          <w:szCs w:val="24"/>
          <w:lang w:eastAsia="pt-BR"/>
        </w:rPr>
        <w:t> - Um grande avanço (</w:t>
      </w:r>
      <w:proofErr w:type="spellStart"/>
      <w:r w:rsidRPr="000C46D9">
        <w:rPr>
          <w:rFonts w:ascii="Arial" w:eastAsia="Times New Roman" w:hAnsi="Arial" w:cs="Arial"/>
          <w:sz w:val="24"/>
          <w:szCs w:val="24"/>
          <w:lang w:eastAsia="pt-BR"/>
        </w:rPr>
        <w:t>breakthrough</w:t>
      </w:r>
      <w:proofErr w:type="spellEnd"/>
      <w:r w:rsidRPr="000C46D9">
        <w:rPr>
          <w:rFonts w:ascii="Arial" w:eastAsia="Times New Roman" w:hAnsi="Arial" w:cs="Arial"/>
          <w:sz w:val="24"/>
          <w:szCs w:val="24"/>
          <w:lang w:eastAsia="pt-BR"/>
        </w:rPr>
        <w:t xml:space="preserve">) com a arquitetura de 'flip-flop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 é proposto. O físico brasileiro Guilherme Tosi, juntamente com uma equipe de pesquisadores da Universidade de </w:t>
      </w:r>
      <w:hyperlink r:id="rId15" w:tooltip="Nova Gales do Sul" w:history="1">
        <w:r w:rsidRPr="000C46D9">
          <w:rPr>
            <w:rFonts w:ascii="Arial" w:eastAsia="Times New Roman" w:hAnsi="Arial" w:cs="Arial"/>
            <w:sz w:val="24"/>
            <w:szCs w:val="24"/>
            <w:lang w:eastAsia="pt-BR"/>
          </w:rPr>
          <w:t>Nova Gales do Sul</w:t>
        </w:r>
      </w:hyperlink>
      <w:r w:rsidRPr="000C46D9">
        <w:rPr>
          <w:rFonts w:ascii="Arial" w:eastAsia="Times New Roman" w:hAnsi="Arial" w:cs="Arial"/>
          <w:sz w:val="24"/>
          <w:szCs w:val="24"/>
          <w:lang w:eastAsia="pt-BR"/>
        </w:rPr>
        <w:t xml:space="preserve">, na Austrália, inventou uma nova arquitetura radical para a computação quântica, baseada em 'flip-flop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 que pode ser usada em um novo tipo de computador quântico permitindo, assim, a fabricação de processadores quânticos em larga escala de forma muito mais barata – e mais fácil – do que se pensava ser possível, sem a necessidade do processo complicado da colocação precisa dos átomos de silício no processador.</w:t>
      </w:r>
    </w:p>
    <w:p w14:paraId="6EDEF232"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2019</w:t>
      </w:r>
      <w:r w:rsidRPr="000C46D9">
        <w:rPr>
          <w:rFonts w:ascii="Arial" w:eastAsia="Times New Roman" w:hAnsi="Arial" w:cs="Arial"/>
          <w:sz w:val="24"/>
          <w:szCs w:val="24"/>
          <w:lang w:eastAsia="pt-BR"/>
        </w:rPr>
        <w:t xml:space="preserve"> - O Google anuncia ter alcançado a "supremacia quântica" com seu processador </w:t>
      </w:r>
      <w:proofErr w:type="spellStart"/>
      <w:r w:rsidRPr="000C46D9">
        <w:rPr>
          <w:rFonts w:ascii="Arial" w:eastAsia="Times New Roman" w:hAnsi="Arial" w:cs="Arial"/>
          <w:sz w:val="24"/>
          <w:szCs w:val="24"/>
          <w:lang w:eastAsia="pt-BR"/>
        </w:rPr>
        <w:t>Sycamore</w:t>
      </w:r>
      <w:proofErr w:type="spellEnd"/>
      <w:r w:rsidRPr="000C46D9">
        <w:rPr>
          <w:rFonts w:ascii="Arial" w:eastAsia="Times New Roman" w:hAnsi="Arial" w:cs="Arial"/>
          <w:sz w:val="24"/>
          <w:szCs w:val="24"/>
          <w:lang w:eastAsia="pt-BR"/>
        </w:rPr>
        <w:t xml:space="preserve"> de 53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 ao realizar uma tarefa específica em 200 segundos que, segundo a empresa, levaria 10.000 anos no supercomputador clássico mais rápido da época. Embora o feito seja um marco, a utilidade prática da tarefa executada é limitada.</w:t>
      </w:r>
    </w:p>
    <w:p w14:paraId="292642D7" w14:textId="77777777" w:rsidR="000C46D9" w:rsidRPr="000C46D9" w:rsidRDefault="000C46D9" w:rsidP="000C46D9">
      <w:pPr>
        <w:shd w:val="clear" w:color="auto" w:fill="FFFFFF"/>
        <w:spacing w:before="100" w:beforeAutospacing="1" w:after="24" w:line="240" w:lineRule="auto"/>
        <w:jc w:val="both"/>
        <w:rPr>
          <w:rFonts w:ascii="Arial" w:eastAsia="Times New Roman" w:hAnsi="Arial" w:cs="Arial"/>
          <w:sz w:val="24"/>
          <w:szCs w:val="24"/>
          <w:lang w:eastAsia="pt-BR"/>
        </w:rPr>
      </w:pPr>
      <w:r w:rsidRPr="000C46D9">
        <w:rPr>
          <w:rFonts w:ascii="Arial" w:eastAsia="Times New Roman" w:hAnsi="Arial" w:cs="Arial"/>
          <w:b/>
          <w:bCs/>
          <w:sz w:val="24"/>
          <w:szCs w:val="24"/>
          <w:lang w:eastAsia="pt-BR"/>
        </w:rPr>
        <w:t>2020s</w:t>
      </w:r>
      <w:r w:rsidRPr="000C46D9">
        <w:rPr>
          <w:rFonts w:ascii="Arial" w:eastAsia="Times New Roman" w:hAnsi="Arial" w:cs="Arial"/>
          <w:sz w:val="24"/>
          <w:szCs w:val="24"/>
          <w:lang w:eastAsia="pt-BR"/>
        </w:rPr>
        <w:t> - Inicia-se a Era NISQ (</w:t>
      </w:r>
      <w:proofErr w:type="spellStart"/>
      <w:r w:rsidRPr="000C46D9">
        <w:rPr>
          <w:rFonts w:ascii="Arial" w:eastAsia="Times New Roman" w:hAnsi="Arial" w:cs="Arial"/>
          <w:sz w:val="24"/>
          <w:szCs w:val="24"/>
          <w:lang w:eastAsia="pt-BR"/>
        </w:rPr>
        <w:t>Noisy</w:t>
      </w:r>
      <w:proofErr w:type="spellEnd"/>
      <w:r w:rsidRPr="000C46D9">
        <w:rPr>
          <w:rFonts w:ascii="Arial" w:eastAsia="Times New Roman" w:hAnsi="Arial" w:cs="Arial"/>
          <w:sz w:val="24"/>
          <w:szCs w:val="24"/>
          <w:lang w:eastAsia="pt-BR"/>
        </w:rPr>
        <w:t xml:space="preserve"> </w:t>
      </w:r>
      <w:proofErr w:type="spellStart"/>
      <w:r w:rsidRPr="000C46D9">
        <w:rPr>
          <w:rFonts w:ascii="Arial" w:eastAsia="Times New Roman" w:hAnsi="Arial" w:cs="Arial"/>
          <w:sz w:val="24"/>
          <w:szCs w:val="24"/>
          <w:lang w:eastAsia="pt-BR"/>
        </w:rPr>
        <w:t>Intermediate-Scale</w:t>
      </w:r>
      <w:proofErr w:type="spellEnd"/>
      <w:r w:rsidRPr="000C46D9">
        <w:rPr>
          <w:rFonts w:ascii="Arial" w:eastAsia="Times New Roman" w:hAnsi="Arial" w:cs="Arial"/>
          <w:sz w:val="24"/>
          <w:szCs w:val="24"/>
          <w:lang w:eastAsia="pt-BR"/>
        </w:rPr>
        <w:t xml:space="preserve"> Quantum), caracterizada por computadores quânticos com dezenas a centenas de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 xml:space="preserve"> que são ruidosos (propensos a erros) e ainda não possuem correção de erros quânticos robusta. Empresas como IBM, Google, </w:t>
      </w:r>
      <w:proofErr w:type="spellStart"/>
      <w:r w:rsidRPr="000C46D9">
        <w:rPr>
          <w:rFonts w:ascii="Arial" w:eastAsia="Times New Roman" w:hAnsi="Arial" w:cs="Arial"/>
          <w:sz w:val="24"/>
          <w:szCs w:val="24"/>
          <w:lang w:eastAsia="pt-BR"/>
        </w:rPr>
        <w:t>IonQ</w:t>
      </w:r>
      <w:proofErr w:type="spellEnd"/>
      <w:r w:rsidRPr="000C46D9">
        <w:rPr>
          <w:rFonts w:ascii="Arial" w:eastAsia="Times New Roman" w:hAnsi="Arial" w:cs="Arial"/>
          <w:sz w:val="24"/>
          <w:szCs w:val="24"/>
          <w:lang w:eastAsia="pt-BR"/>
        </w:rPr>
        <w:t xml:space="preserve"> e </w:t>
      </w:r>
      <w:proofErr w:type="spellStart"/>
      <w:r w:rsidRPr="000C46D9">
        <w:rPr>
          <w:rFonts w:ascii="Arial" w:eastAsia="Times New Roman" w:hAnsi="Arial" w:cs="Arial"/>
          <w:sz w:val="24"/>
          <w:szCs w:val="24"/>
          <w:lang w:eastAsia="pt-BR"/>
        </w:rPr>
        <w:t>Rigetti</w:t>
      </w:r>
      <w:proofErr w:type="spellEnd"/>
      <w:r w:rsidRPr="000C46D9">
        <w:rPr>
          <w:rFonts w:ascii="Arial" w:eastAsia="Times New Roman" w:hAnsi="Arial" w:cs="Arial"/>
          <w:sz w:val="24"/>
          <w:szCs w:val="24"/>
          <w:lang w:eastAsia="pt-BR"/>
        </w:rPr>
        <w:t xml:space="preserve"> competem para aumentar o número e a qualidade de seus </w:t>
      </w:r>
      <w:proofErr w:type="spellStart"/>
      <w:r w:rsidRPr="000C46D9">
        <w:rPr>
          <w:rFonts w:ascii="Arial" w:eastAsia="Times New Roman" w:hAnsi="Arial" w:cs="Arial"/>
          <w:sz w:val="24"/>
          <w:szCs w:val="24"/>
          <w:lang w:eastAsia="pt-BR"/>
        </w:rPr>
        <w:t>qubits</w:t>
      </w:r>
      <w:proofErr w:type="spellEnd"/>
      <w:r w:rsidRPr="000C46D9">
        <w:rPr>
          <w:rFonts w:ascii="Arial" w:eastAsia="Times New Roman" w:hAnsi="Arial" w:cs="Arial"/>
          <w:sz w:val="24"/>
          <w:szCs w:val="24"/>
          <w:lang w:eastAsia="pt-BR"/>
        </w:rPr>
        <w:t>.</w:t>
      </w:r>
    </w:p>
    <w:p w14:paraId="4DDBEF00" w14:textId="77777777" w:rsidR="00F60290" w:rsidRDefault="00F60290" w:rsidP="000C46D9">
      <w:pPr>
        <w:pStyle w:val="NormalWeb"/>
        <w:jc w:val="both"/>
        <w:rPr>
          <w:rFonts w:ascii="Arial" w:hAnsi="Arial" w:cs="Arial"/>
          <w:b/>
        </w:rPr>
      </w:pPr>
    </w:p>
    <w:p w14:paraId="35835075" w14:textId="29648E84" w:rsidR="00F60290" w:rsidRDefault="42065DE7" w:rsidP="2361061E">
      <w:pPr>
        <w:pStyle w:val="NormalWeb"/>
        <w:jc w:val="both"/>
        <w:rPr>
          <w:rFonts w:ascii="Arial" w:hAnsi="Arial" w:cs="Arial"/>
          <w:b/>
          <w:bCs/>
        </w:rPr>
      </w:pPr>
      <w:proofErr w:type="gramStart"/>
      <w:r w:rsidRPr="2361061E">
        <w:rPr>
          <w:rFonts w:ascii="Arial" w:hAnsi="Arial" w:cs="Arial"/>
          <w:b/>
          <w:bCs/>
        </w:rPr>
        <w:t>2.3 Os</w:t>
      </w:r>
      <w:proofErr w:type="gramEnd"/>
      <w:r w:rsidR="00963305" w:rsidRPr="2361061E">
        <w:rPr>
          <w:rFonts w:ascii="Arial" w:hAnsi="Arial" w:cs="Arial"/>
          <w:b/>
          <w:bCs/>
        </w:rPr>
        <w:t xml:space="preserve"> “p</w:t>
      </w:r>
      <w:r w:rsidR="00F60290" w:rsidRPr="2361061E">
        <w:rPr>
          <w:rFonts w:ascii="Arial" w:hAnsi="Arial" w:cs="Arial"/>
          <w:b/>
          <w:bCs/>
        </w:rPr>
        <w:t>ais</w:t>
      </w:r>
      <w:r w:rsidR="00963305" w:rsidRPr="2361061E">
        <w:rPr>
          <w:rFonts w:ascii="Arial" w:hAnsi="Arial" w:cs="Arial"/>
          <w:b/>
          <w:bCs/>
        </w:rPr>
        <w:t>”</w:t>
      </w:r>
      <w:r w:rsidR="00F60290" w:rsidRPr="2361061E">
        <w:rPr>
          <w:rFonts w:ascii="Arial" w:hAnsi="Arial" w:cs="Arial"/>
          <w:b/>
          <w:bCs/>
        </w:rPr>
        <w:t xml:space="preserve"> da computação quântica</w:t>
      </w:r>
    </w:p>
    <w:p w14:paraId="29CB0D6E" w14:textId="77777777" w:rsidR="00687DB7" w:rsidRDefault="00F60290" w:rsidP="000C46D9">
      <w:pPr>
        <w:pStyle w:val="NormalWeb"/>
        <w:jc w:val="both"/>
        <w:rPr>
          <w:rFonts w:ascii="Arial" w:hAnsi="Arial" w:cs="Arial"/>
        </w:rPr>
      </w:pPr>
      <w:r>
        <w:rPr>
          <w:rFonts w:ascii="Arial" w:hAnsi="Arial" w:cs="Arial"/>
        </w:rPr>
        <w:t xml:space="preserve">RICHARD FEYNMAN: Richard Feynman foi um dos físicos teóricos mais importantes e amplamente reconhecido pelo seu trabalho e contribuição a física moderna. Ele é conhecido pelo seu trabalho na área da eletrodinâmica quântica (QED), área na qual recebeu o Prêmio Nobel da Física </w:t>
      </w:r>
      <w:r w:rsidR="00687DB7">
        <w:rPr>
          <w:rFonts w:ascii="Arial" w:hAnsi="Arial" w:cs="Arial"/>
        </w:rPr>
        <w:t>em 1965. Além de suas contribuições teóricas ele foi responsável por criar os diagramas de Feynman, (uma ferramenta visual que revolucionou a forma na qual os físicos representam as interações subatômicas em processos quânticos.</w:t>
      </w:r>
    </w:p>
    <w:p w14:paraId="5AA3E887" w14:textId="77777777" w:rsidR="00500190" w:rsidRDefault="00687DB7" w:rsidP="000C46D9">
      <w:pPr>
        <w:pStyle w:val="NormalWeb"/>
        <w:jc w:val="both"/>
        <w:rPr>
          <w:rFonts w:ascii="Arial" w:hAnsi="Arial" w:cs="Arial"/>
        </w:rPr>
      </w:pPr>
      <w:r w:rsidRPr="00687DB7">
        <w:rPr>
          <w:rFonts w:ascii="Arial" w:hAnsi="Arial" w:cs="Arial"/>
        </w:rPr>
        <w:lastRenderedPageBreak/>
        <w:t xml:space="preserve">Feynman também teve um grande impacto fora da física, principalmente com suas famosas </w:t>
      </w:r>
      <w:r w:rsidRPr="00687DB7">
        <w:rPr>
          <w:rFonts w:ascii="Arial" w:hAnsi="Arial" w:cs="Arial"/>
          <w:bCs/>
        </w:rPr>
        <w:t>lições e livros</w:t>
      </w:r>
      <w:r w:rsidRPr="00687DB7">
        <w:rPr>
          <w:rFonts w:ascii="Arial" w:hAnsi="Arial" w:cs="Arial"/>
        </w:rPr>
        <w:t xml:space="preserve">. O mais conhecido desses livros é </w:t>
      </w:r>
      <w:r w:rsidRPr="00687DB7">
        <w:rPr>
          <w:rFonts w:ascii="Arial" w:hAnsi="Arial" w:cs="Arial"/>
          <w:i/>
          <w:iCs/>
        </w:rPr>
        <w:t>"Você Está Brincando, Sr. Feynman!"</w:t>
      </w:r>
      <w:r w:rsidRPr="00687DB7">
        <w:rPr>
          <w:rFonts w:ascii="Arial" w:hAnsi="Arial" w:cs="Arial"/>
        </w:rPr>
        <w:t>, uma coletânea de histórias que ilustram sua personalidade curiosa</w:t>
      </w:r>
      <w:r w:rsidR="00500190">
        <w:rPr>
          <w:rFonts w:ascii="Arial" w:hAnsi="Arial" w:cs="Arial"/>
        </w:rPr>
        <w:t xml:space="preserve"> </w:t>
      </w:r>
      <w:r w:rsidRPr="00687DB7">
        <w:rPr>
          <w:rFonts w:ascii="Arial" w:hAnsi="Arial" w:cs="Arial"/>
        </w:rPr>
        <w:t>irreverente, além de seu modo único de pensar</w:t>
      </w:r>
      <w:r>
        <w:t>.</w:t>
      </w:r>
      <w:r>
        <w:rPr>
          <w:rFonts w:ascii="Arial" w:hAnsi="Arial" w:cs="Arial"/>
        </w:rPr>
        <w:t xml:space="preserve"> </w:t>
      </w:r>
    </w:p>
    <w:p w14:paraId="29D6B04F" w14:textId="77777777" w:rsidR="00500190" w:rsidRPr="00500190" w:rsidRDefault="00687DB7" w:rsidP="000C46D9">
      <w:pPr>
        <w:pStyle w:val="NormalWeb"/>
        <w:jc w:val="both"/>
      </w:pPr>
      <w:r>
        <w:rPr>
          <w:rFonts w:ascii="Arial" w:hAnsi="Arial" w:cs="Arial"/>
        </w:rPr>
        <w:t xml:space="preserve"> </w:t>
      </w:r>
      <w:r w:rsidR="00500190">
        <w:rPr>
          <w:noProof/>
        </w:rPr>
        <w:drawing>
          <wp:inline distT="0" distB="0" distL="0" distR="0" wp14:anchorId="0D2EE503" wp14:editId="07777777">
            <wp:extent cx="3190875" cy="2669540"/>
            <wp:effectExtent l="0" t="0" r="9525" b="0"/>
            <wp:docPr id="1" name="Imagem 1" descr="Richard Feynman: arrombador de cofres, cafajeste e pioneiro quântico |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hard Feynman: arrombador de cofres, cafajeste e pioneiro quântico | Sup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0875" cy="2669540"/>
                    </a:xfrm>
                    <a:prstGeom prst="rect">
                      <a:avLst/>
                    </a:prstGeom>
                    <a:noFill/>
                    <a:ln>
                      <a:noFill/>
                    </a:ln>
                  </pic:spPr>
                </pic:pic>
              </a:graphicData>
            </a:graphic>
          </wp:inline>
        </w:drawing>
      </w:r>
      <w:r w:rsidR="00024625">
        <w:rPr>
          <w:noProof/>
        </w:rPr>
        <w:drawing>
          <wp:inline distT="0" distB="0" distL="0" distR="0" wp14:anchorId="2E7FBDF5" wp14:editId="07777777">
            <wp:extent cx="1866935" cy="2695575"/>
            <wp:effectExtent l="0" t="0" r="0" b="0"/>
            <wp:docPr id="3" name="Imagem 3" descr="Richard Feynman, undoubtedly one of the greatest physicists of all time  famously known for: -Path integral formulation of quantum mechanics -Feynman–Stueckelberg  interpretation of an antiparticle -The theory of quantum electrodynamics  -The pa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hard Feynman, undoubtedly one of the greatest physicists of all time  famously known for: -Path integral formulation of quantum mechanics -Feynman–Stueckelberg  interpretation of an antiparticle -The theory of quantum electrodynamics  -The par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06" cy="2736682"/>
                    </a:xfrm>
                    <a:prstGeom prst="rect">
                      <a:avLst/>
                    </a:prstGeom>
                    <a:noFill/>
                    <a:ln>
                      <a:noFill/>
                    </a:ln>
                  </pic:spPr>
                </pic:pic>
              </a:graphicData>
            </a:graphic>
          </wp:inline>
        </w:drawing>
      </w:r>
    </w:p>
    <w:p w14:paraId="3461D779" w14:textId="77777777" w:rsidR="00F60290" w:rsidRDefault="00F60290" w:rsidP="000C46D9">
      <w:pPr>
        <w:pStyle w:val="NormalWeb"/>
        <w:jc w:val="both"/>
        <w:rPr>
          <w:rFonts w:ascii="Arial" w:hAnsi="Arial" w:cs="Arial"/>
        </w:rPr>
      </w:pPr>
    </w:p>
    <w:p w14:paraId="2FB795B3" w14:textId="77777777" w:rsidR="00F94402" w:rsidRDefault="004C53AB" w:rsidP="000C46D9">
      <w:pPr>
        <w:pStyle w:val="NormalWeb"/>
        <w:jc w:val="both"/>
      </w:pPr>
      <w:r>
        <w:rPr>
          <w:rFonts w:ascii="Arial" w:hAnsi="Arial" w:cs="Arial"/>
        </w:rPr>
        <w:t xml:space="preserve">PAUL BENIOFF: Paul </w:t>
      </w:r>
      <w:proofErr w:type="spellStart"/>
      <w:r>
        <w:rPr>
          <w:rFonts w:ascii="Arial" w:hAnsi="Arial" w:cs="Arial"/>
        </w:rPr>
        <w:t>Benioff</w:t>
      </w:r>
      <w:proofErr w:type="spellEnd"/>
      <w:r>
        <w:rPr>
          <w:rFonts w:ascii="Arial" w:hAnsi="Arial" w:cs="Arial"/>
        </w:rPr>
        <w:t xml:space="preserve"> foi um importante físico e matemático conhecido pelo seu trabalho na área de computação quântica, foi um dos pioneiros na área da computação quântica. Em 1981 propôs a ideia do modelo da </w:t>
      </w:r>
      <w:r w:rsidR="00485E28">
        <w:rPr>
          <w:rFonts w:ascii="Arial" w:hAnsi="Arial" w:cs="Arial"/>
        </w:rPr>
        <w:t>máquina de Turing quântica.</w:t>
      </w:r>
      <w:r w:rsidR="00F94402">
        <w:rPr>
          <w:rFonts w:ascii="Arial" w:hAnsi="Arial" w:cs="Arial"/>
        </w:rPr>
        <w:t xml:space="preserve"> Esse </w:t>
      </w:r>
      <w:r w:rsidR="00485E28" w:rsidRPr="00485E28">
        <w:rPr>
          <w:rFonts w:ascii="Arial" w:hAnsi="Arial" w:cs="Arial"/>
        </w:rPr>
        <w:t>conceito foi uma das primeiras propostas formais para a construção de um computador quântico. Sua pesquisa também influenciou bastante o desenvolvimento de algoritmos quânticos e da teoria de computação quântica</w:t>
      </w:r>
      <w:r w:rsidR="00485E28">
        <w:t>.</w:t>
      </w:r>
    </w:p>
    <w:p w14:paraId="4B7261BE" w14:textId="77777777" w:rsidR="00F94402" w:rsidRDefault="00F94402" w:rsidP="000C46D9">
      <w:pPr>
        <w:pStyle w:val="NormalWeb"/>
        <w:jc w:val="both"/>
        <w:rPr>
          <w:rFonts w:ascii="Arial" w:hAnsi="Arial" w:cs="Arial"/>
        </w:rPr>
      </w:pPr>
      <w:r w:rsidRPr="006D0EC8">
        <w:rPr>
          <w:rFonts w:ascii="Arial" w:hAnsi="Arial" w:cs="Arial"/>
        </w:rPr>
        <w:t xml:space="preserve">Em 1985 </w:t>
      </w:r>
      <w:proofErr w:type="spellStart"/>
      <w:r w:rsidRPr="006D0EC8">
        <w:rPr>
          <w:rFonts w:ascii="Arial" w:hAnsi="Arial" w:cs="Arial"/>
        </w:rPr>
        <w:t>Benioff</w:t>
      </w:r>
      <w:proofErr w:type="spellEnd"/>
      <w:r w:rsidRPr="006D0EC8">
        <w:rPr>
          <w:rFonts w:ascii="Arial" w:hAnsi="Arial" w:cs="Arial"/>
        </w:rPr>
        <w:t xml:space="preserve"> apresentou um artigo muito importante sobre um modelo de computador quântico, esse artigo ajudou a estabelecer os pilares para mais investigações na computação quântica. </w:t>
      </w:r>
      <w:r w:rsidR="006D0EC8" w:rsidRPr="006D0EC8">
        <w:rPr>
          <w:rFonts w:ascii="Arial" w:hAnsi="Arial" w:cs="Arial"/>
        </w:rPr>
        <w:t>Além</w:t>
      </w:r>
      <w:r w:rsidRPr="006D0EC8">
        <w:rPr>
          <w:rFonts w:ascii="Arial" w:hAnsi="Arial" w:cs="Arial"/>
        </w:rPr>
        <w:t xml:space="preserve"> da </w:t>
      </w:r>
      <w:r w:rsidR="006D0EC8" w:rsidRPr="006D0EC8">
        <w:rPr>
          <w:rFonts w:ascii="Arial" w:hAnsi="Arial" w:cs="Arial"/>
        </w:rPr>
        <w:t>computação quântica, ele também contribuiu para pesquisas em outras áreas da física, como a teoria quântica da informação e a física das</w:t>
      </w:r>
      <w:r w:rsidR="00024625">
        <w:rPr>
          <w:rFonts w:ascii="Arial" w:hAnsi="Arial" w:cs="Arial"/>
        </w:rPr>
        <w:t xml:space="preserve"> partículas.</w:t>
      </w:r>
    </w:p>
    <w:p w14:paraId="3CF2D8B6" w14:textId="77777777" w:rsidR="00024625" w:rsidRDefault="00024625" w:rsidP="000C46D9">
      <w:pPr>
        <w:pStyle w:val="NormalWeb"/>
        <w:jc w:val="both"/>
        <w:rPr>
          <w:rFonts w:ascii="Arial" w:hAnsi="Arial" w:cs="Arial"/>
        </w:rPr>
      </w:pPr>
    </w:p>
    <w:p w14:paraId="0FB78278" w14:textId="77777777" w:rsidR="00024625" w:rsidRDefault="00024625" w:rsidP="000C46D9">
      <w:pPr>
        <w:pStyle w:val="NormalWeb"/>
        <w:jc w:val="both"/>
        <w:rPr>
          <w:rFonts w:ascii="Arial" w:hAnsi="Arial" w:cs="Arial"/>
          <w:b/>
        </w:rPr>
      </w:pPr>
      <w:r>
        <w:rPr>
          <w:noProof/>
        </w:rPr>
        <w:lastRenderedPageBreak/>
        <w:drawing>
          <wp:inline distT="0" distB="0" distL="0" distR="0" wp14:anchorId="280F107E" wp14:editId="64F875F5">
            <wp:extent cx="2819400" cy="3086100"/>
            <wp:effectExtent l="0" t="0" r="0" b="0"/>
            <wp:docPr id="6" name="Imagem 6" descr="sunny on X: &quot;In 1976, Roman Stanisław published one of the first attempts  at creating a quantum information theory. In 1980, Paul Benioff of the ANL  published a paper describing a qua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nny on X: &quot;In 1976, Roman Stanisław published one of the first attempts  at creating a quantum information theory. In 1980, Paul Benioff of the ANL  published a paper describing a quant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3086100"/>
                    </a:xfrm>
                    <a:prstGeom prst="rect">
                      <a:avLst/>
                    </a:prstGeom>
                    <a:noFill/>
                    <a:ln>
                      <a:noFill/>
                    </a:ln>
                  </pic:spPr>
                </pic:pic>
              </a:graphicData>
            </a:graphic>
          </wp:inline>
        </w:drawing>
      </w:r>
    </w:p>
    <w:p w14:paraId="1FC39945" w14:textId="77777777" w:rsidR="00DC3DBC" w:rsidRDefault="00DC3DBC" w:rsidP="000C46D9">
      <w:pPr>
        <w:pStyle w:val="NormalWeb"/>
        <w:jc w:val="both"/>
        <w:rPr>
          <w:rFonts w:ascii="Arial" w:hAnsi="Arial" w:cs="Arial"/>
          <w:b/>
        </w:rPr>
      </w:pPr>
    </w:p>
    <w:p w14:paraId="0562CB0E" w14:textId="77777777" w:rsidR="00DC3DBC" w:rsidRDefault="00DC3DBC" w:rsidP="000C46D9">
      <w:pPr>
        <w:pStyle w:val="NormalWeb"/>
        <w:jc w:val="both"/>
        <w:rPr>
          <w:rFonts w:ascii="Arial" w:hAnsi="Arial" w:cs="Arial"/>
          <w:b/>
        </w:rPr>
      </w:pPr>
    </w:p>
    <w:p w14:paraId="46F0E39D" w14:textId="77777777" w:rsidR="00024625" w:rsidRDefault="00AA5A96" w:rsidP="000C46D9">
      <w:pPr>
        <w:pStyle w:val="NormalWeb"/>
        <w:jc w:val="both"/>
        <w:rPr>
          <w:rFonts w:ascii="Arial" w:hAnsi="Arial" w:cs="Arial"/>
          <w:b/>
        </w:rPr>
      </w:pPr>
      <w:r w:rsidRPr="2361061E">
        <w:rPr>
          <w:rFonts w:ascii="Arial" w:hAnsi="Arial" w:cs="Arial"/>
          <w:b/>
          <w:bCs/>
        </w:rPr>
        <w:t>2.4 Princípios</w:t>
      </w:r>
      <w:r w:rsidR="00DC3DBC" w:rsidRPr="2361061E">
        <w:rPr>
          <w:rFonts w:ascii="Arial" w:hAnsi="Arial" w:cs="Arial"/>
          <w:b/>
          <w:bCs/>
        </w:rPr>
        <w:t xml:space="preserve"> para o funcionamento da mecânica quântica</w:t>
      </w:r>
    </w:p>
    <w:p w14:paraId="796238A4" w14:textId="5CF328B5" w:rsidR="2361061E" w:rsidRDefault="2361061E" w:rsidP="2361061E">
      <w:pPr>
        <w:pStyle w:val="NormalWeb"/>
        <w:jc w:val="both"/>
        <w:rPr>
          <w:rFonts w:ascii="Arial" w:hAnsi="Arial" w:cs="Arial"/>
          <w:b/>
          <w:bCs/>
        </w:rPr>
      </w:pPr>
    </w:p>
    <w:p w14:paraId="152F287C" w14:textId="77777777" w:rsidR="00DC3DBC" w:rsidRPr="00DC3DBC" w:rsidRDefault="00DC3DBC" w:rsidP="000C46D9">
      <w:pPr>
        <w:pStyle w:val="NormalWeb"/>
        <w:jc w:val="both"/>
        <w:rPr>
          <w:rFonts w:ascii="Arial" w:hAnsi="Arial" w:cs="Arial"/>
        </w:rPr>
      </w:pPr>
      <w:r w:rsidRPr="00DC3DBC">
        <w:rPr>
          <w:rFonts w:ascii="Arial" w:hAnsi="Arial" w:cs="Arial"/>
        </w:rPr>
        <w:t>Para entender a computação quânt</w:t>
      </w:r>
      <w:r>
        <w:rPr>
          <w:rFonts w:ascii="Arial" w:hAnsi="Arial" w:cs="Arial"/>
        </w:rPr>
        <w:t xml:space="preserve">ica é importante entender os princípios </w:t>
      </w:r>
      <w:r w:rsidRPr="00DC3DBC">
        <w:rPr>
          <w:rFonts w:ascii="Arial" w:hAnsi="Arial" w:cs="Arial"/>
        </w:rPr>
        <w:t>da mecânica quântica</w:t>
      </w:r>
      <w:r>
        <w:rPr>
          <w:rFonts w:ascii="Arial" w:hAnsi="Arial" w:cs="Arial"/>
        </w:rPr>
        <w:t>.</w:t>
      </w:r>
    </w:p>
    <w:p w14:paraId="7DAC53AE" w14:textId="77777777" w:rsidR="00DC3DBC" w:rsidRPr="001A6A92" w:rsidRDefault="00DC3DBC" w:rsidP="000C46D9">
      <w:pPr>
        <w:pStyle w:val="NormalWeb"/>
        <w:jc w:val="both"/>
        <w:rPr>
          <w:rFonts w:ascii="Arial" w:hAnsi="Arial" w:cs="Arial"/>
        </w:rPr>
      </w:pPr>
      <w:r>
        <w:rPr>
          <w:rFonts w:ascii="Arial" w:hAnsi="Arial" w:cs="Arial"/>
        </w:rPr>
        <w:t xml:space="preserve">Começando por superposição </w:t>
      </w:r>
      <w:r w:rsidR="00AA5A96">
        <w:rPr>
          <w:rFonts w:ascii="Arial" w:hAnsi="Arial" w:cs="Arial"/>
        </w:rPr>
        <w:t xml:space="preserve">explicando que </w:t>
      </w:r>
      <w:proofErr w:type="spellStart"/>
      <w:r w:rsidRPr="001A6A92">
        <w:rPr>
          <w:rFonts w:ascii="Arial" w:hAnsi="Arial" w:cs="Arial"/>
        </w:rPr>
        <w:t>qubit</w:t>
      </w:r>
      <w:proofErr w:type="spellEnd"/>
      <w:r w:rsidRPr="001A6A92">
        <w:rPr>
          <w:rFonts w:ascii="Arial" w:hAnsi="Arial" w:cs="Arial"/>
        </w:rPr>
        <w:t xml:space="preserve"> por si só não é muito útil. Mas ele pode colocar a informação quântica que contém em um estado de superposição, que representa uma combinação de todas as configurações possíveis do </w:t>
      </w:r>
      <w:proofErr w:type="spellStart"/>
      <w:r w:rsidRPr="001A6A92">
        <w:rPr>
          <w:rFonts w:ascii="Arial" w:hAnsi="Arial" w:cs="Arial"/>
        </w:rPr>
        <w:t>qubit</w:t>
      </w:r>
      <w:proofErr w:type="spellEnd"/>
      <w:r w:rsidRPr="001A6A92">
        <w:rPr>
          <w:rFonts w:ascii="Arial" w:hAnsi="Arial" w:cs="Arial"/>
        </w:rPr>
        <w:t xml:space="preserve">. Grupos de </w:t>
      </w:r>
      <w:proofErr w:type="spellStart"/>
      <w:r w:rsidRPr="001A6A92">
        <w:rPr>
          <w:rFonts w:ascii="Arial" w:hAnsi="Arial" w:cs="Arial"/>
        </w:rPr>
        <w:t>qubits</w:t>
      </w:r>
      <w:proofErr w:type="spellEnd"/>
      <w:r w:rsidRPr="001A6A92">
        <w:rPr>
          <w:rFonts w:ascii="Arial" w:hAnsi="Arial" w:cs="Arial"/>
        </w:rPr>
        <w:t xml:space="preserve"> em superposição podem criar espaços computacionais complexos </w:t>
      </w:r>
      <w:r w:rsidR="00AA5A96" w:rsidRPr="001A6A92">
        <w:rPr>
          <w:rFonts w:ascii="Arial" w:hAnsi="Arial" w:cs="Arial"/>
        </w:rPr>
        <w:t>e multidimensionais, p</w:t>
      </w:r>
      <w:r w:rsidRPr="001A6A92">
        <w:rPr>
          <w:rFonts w:ascii="Arial" w:hAnsi="Arial" w:cs="Arial"/>
        </w:rPr>
        <w:t>roblemas complexos podem ser representados de novas maneiras nesses espaços.</w:t>
      </w:r>
    </w:p>
    <w:p w14:paraId="3AEA9160" w14:textId="77777777" w:rsidR="00AA5A96" w:rsidRPr="001A6A92" w:rsidRDefault="00AA5A96" w:rsidP="000C46D9">
      <w:pPr>
        <w:pStyle w:val="NormalWeb"/>
        <w:jc w:val="both"/>
        <w:rPr>
          <w:rFonts w:ascii="Arial" w:hAnsi="Arial" w:cs="Arial"/>
        </w:rPr>
      </w:pPr>
      <w:r w:rsidRPr="001A6A92">
        <w:rPr>
          <w:rFonts w:ascii="Arial" w:hAnsi="Arial" w:cs="Arial"/>
        </w:rPr>
        <w:t xml:space="preserve">O próximo princípio é o emaranhamento que é a capacidade dos </w:t>
      </w:r>
      <w:proofErr w:type="spellStart"/>
      <w:r w:rsidRPr="001A6A92">
        <w:rPr>
          <w:rFonts w:ascii="Arial" w:hAnsi="Arial" w:cs="Arial"/>
        </w:rPr>
        <w:t>qubits</w:t>
      </w:r>
      <w:proofErr w:type="spellEnd"/>
      <w:r w:rsidRPr="001A6A92">
        <w:rPr>
          <w:rFonts w:ascii="Arial" w:hAnsi="Arial" w:cs="Arial"/>
        </w:rPr>
        <w:t xml:space="preserve"> de correlacionar seu estado com o de outros </w:t>
      </w:r>
      <w:proofErr w:type="spellStart"/>
      <w:r w:rsidRPr="001A6A92">
        <w:rPr>
          <w:rFonts w:ascii="Arial" w:hAnsi="Arial" w:cs="Arial"/>
        </w:rPr>
        <w:t>qubits</w:t>
      </w:r>
      <w:proofErr w:type="spellEnd"/>
      <w:r w:rsidRPr="001A6A92">
        <w:rPr>
          <w:rFonts w:ascii="Arial" w:hAnsi="Arial" w:cs="Arial"/>
        </w:rPr>
        <w:t xml:space="preserve">. Os sistemas emaranhados estão tão intrinsecamente ligados que, quando os processadores quânticos medem um único </w:t>
      </w:r>
      <w:proofErr w:type="spellStart"/>
      <w:r w:rsidRPr="001A6A92">
        <w:rPr>
          <w:rFonts w:ascii="Arial" w:hAnsi="Arial" w:cs="Arial"/>
        </w:rPr>
        <w:t>qubit</w:t>
      </w:r>
      <w:proofErr w:type="spellEnd"/>
      <w:r w:rsidRPr="001A6A92">
        <w:rPr>
          <w:rFonts w:ascii="Arial" w:hAnsi="Arial" w:cs="Arial"/>
        </w:rPr>
        <w:t xml:space="preserve"> emaranhado, conseguem determinar imediatamente as informações sobre outros </w:t>
      </w:r>
      <w:proofErr w:type="spellStart"/>
      <w:r w:rsidRPr="001A6A92">
        <w:rPr>
          <w:rFonts w:ascii="Arial" w:hAnsi="Arial" w:cs="Arial"/>
        </w:rPr>
        <w:t>qubits</w:t>
      </w:r>
      <w:proofErr w:type="spellEnd"/>
      <w:r w:rsidRPr="001A6A92">
        <w:rPr>
          <w:rFonts w:ascii="Arial" w:hAnsi="Arial" w:cs="Arial"/>
        </w:rPr>
        <w:t xml:space="preserve"> no sistema emaranhado.</w:t>
      </w:r>
    </w:p>
    <w:p w14:paraId="3DCA1429" w14:textId="77777777" w:rsidR="001A6A92" w:rsidRDefault="00AA5A96" w:rsidP="000C46D9">
      <w:pPr>
        <w:pStyle w:val="NormalWeb"/>
        <w:jc w:val="both"/>
        <w:rPr>
          <w:rFonts w:ascii="Arial" w:hAnsi="Arial" w:cs="Arial"/>
        </w:rPr>
      </w:pPr>
      <w:proofErr w:type="spellStart"/>
      <w:r w:rsidRPr="001A6A92">
        <w:rPr>
          <w:rFonts w:ascii="Arial" w:hAnsi="Arial" w:cs="Arial"/>
        </w:rPr>
        <w:t>Decoerência</w:t>
      </w:r>
      <w:proofErr w:type="spellEnd"/>
      <w:r w:rsidRPr="001A6A92">
        <w:rPr>
          <w:rFonts w:ascii="Arial" w:hAnsi="Arial" w:cs="Arial"/>
        </w:rPr>
        <w:t xml:space="preserve"> </w:t>
      </w:r>
      <w:r w:rsidR="001A6A92" w:rsidRPr="001A6A92">
        <w:rPr>
          <w:rFonts w:ascii="Arial" w:hAnsi="Arial" w:cs="Arial"/>
        </w:rPr>
        <w:t xml:space="preserve">é processo no qual um sistema em um estado quântico colapsa para um estado não quântico. Pode ser acionado intencionalmente, pela medição de um sistema quântico ou por outros fatores ambientais (às vezes esses fatores o acionam inadvertidamente). De um modo geral, a computação quântica exige que se evite e minimize a </w:t>
      </w:r>
      <w:proofErr w:type="spellStart"/>
      <w:r w:rsidR="001A6A92" w:rsidRPr="001A6A92">
        <w:rPr>
          <w:rFonts w:ascii="Arial" w:hAnsi="Arial" w:cs="Arial"/>
        </w:rPr>
        <w:t>decoerência</w:t>
      </w:r>
      <w:proofErr w:type="spellEnd"/>
    </w:p>
    <w:p w14:paraId="0574E76E" w14:textId="77777777" w:rsidR="001A6A92" w:rsidRDefault="001A6A92" w:rsidP="000C46D9">
      <w:pPr>
        <w:pStyle w:val="NormalWeb"/>
        <w:shd w:val="clear" w:color="auto" w:fill="FFFFFF"/>
        <w:spacing w:line="360" w:lineRule="atLeast"/>
        <w:jc w:val="both"/>
        <w:textAlignment w:val="baseline"/>
        <w:rPr>
          <w:rFonts w:ascii="Arial" w:hAnsi="Arial" w:cs="Arial"/>
          <w:color w:val="161616"/>
        </w:rPr>
      </w:pPr>
      <w:r>
        <w:rPr>
          <w:rFonts w:ascii="Arial" w:hAnsi="Arial" w:cs="Arial"/>
        </w:rPr>
        <w:lastRenderedPageBreak/>
        <w:t xml:space="preserve">Interferência é o último dos princípios, </w:t>
      </w:r>
      <w:r>
        <w:rPr>
          <w:rFonts w:ascii="Arial" w:hAnsi="Arial" w:cs="Arial"/>
          <w:color w:val="161616"/>
        </w:rPr>
        <w:t xml:space="preserve">interferência é o mecanismo da computação quântica. Um ambiente de </w:t>
      </w:r>
      <w:proofErr w:type="spellStart"/>
      <w:r>
        <w:rPr>
          <w:rFonts w:ascii="Arial" w:hAnsi="Arial" w:cs="Arial"/>
          <w:color w:val="161616"/>
        </w:rPr>
        <w:t>qubits</w:t>
      </w:r>
      <w:proofErr w:type="spellEnd"/>
      <w:r>
        <w:rPr>
          <w:rFonts w:ascii="Arial" w:hAnsi="Arial" w:cs="Arial"/>
          <w:color w:val="161616"/>
        </w:rPr>
        <w:t xml:space="preserve"> colocados em um estado de superposição coletiva estrutura as informações de uma maneira que se parece com ondas, com amplitudes associadas a cada resultado.</w:t>
      </w:r>
    </w:p>
    <w:p w14:paraId="1E03EAC8" w14:textId="77777777" w:rsidR="001A6A92" w:rsidRDefault="001A6A92" w:rsidP="000C46D9">
      <w:pPr>
        <w:pStyle w:val="NormalWeb"/>
        <w:shd w:val="clear" w:color="auto" w:fill="FFFFFF"/>
        <w:spacing w:before="0" w:beforeAutospacing="0" w:after="0" w:afterAutospacing="0" w:line="360" w:lineRule="atLeast"/>
        <w:jc w:val="both"/>
        <w:textAlignment w:val="baseline"/>
        <w:rPr>
          <w:rFonts w:ascii="Arial" w:hAnsi="Arial" w:cs="Arial"/>
          <w:color w:val="161616"/>
        </w:rPr>
      </w:pPr>
      <w:r w:rsidRPr="2361061E">
        <w:rPr>
          <w:rFonts w:ascii="Arial" w:hAnsi="Arial" w:cs="Arial"/>
          <w:color w:val="161616"/>
        </w:rPr>
        <w:t>Essas amplitudes tornam-se as probabilidades dos resultados de uma medição do sistema. Essas ondas podem se acumular umas sobre as outras quando muitas delas atingem o pico em um determinado resultado ou se anulam quando os altos e baixos interagem. Amplificar uma probabilidade ou cancelar outras são formas de interferência.</w:t>
      </w:r>
    </w:p>
    <w:p w14:paraId="40A22845" w14:textId="3CB28E53" w:rsidR="2361061E" w:rsidRDefault="2361061E" w:rsidP="2361061E">
      <w:pPr>
        <w:pStyle w:val="NormalWeb"/>
        <w:shd w:val="clear" w:color="auto" w:fill="FFFFFF" w:themeFill="background1"/>
        <w:spacing w:before="0" w:beforeAutospacing="0" w:after="0" w:afterAutospacing="0" w:line="360" w:lineRule="atLeast"/>
        <w:jc w:val="both"/>
        <w:rPr>
          <w:rFonts w:ascii="Arial" w:hAnsi="Arial" w:cs="Arial"/>
          <w:color w:val="161616"/>
        </w:rPr>
      </w:pPr>
    </w:p>
    <w:p w14:paraId="16A6C19C" w14:textId="565C5530" w:rsidR="14AA4615" w:rsidRDefault="14AA4615" w:rsidP="2361061E">
      <w:pPr>
        <w:pStyle w:val="NormalWeb"/>
        <w:shd w:val="clear" w:color="auto" w:fill="FFFFFF" w:themeFill="background1"/>
        <w:spacing w:before="0" w:beforeAutospacing="0" w:after="0" w:afterAutospacing="0" w:line="360" w:lineRule="atLeast"/>
        <w:jc w:val="both"/>
        <w:rPr>
          <w:rFonts w:ascii="Arial" w:hAnsi="Arial" w:cs="Arial"/>
          <w:b/>
          <w:bCs/>
          <w:color w:val="161616"/>
        </w:rPr>
      </w:pPr>
      <w:r w:rsidRPr="2361061E">
        <w:rPr>
          <w:rFonts w:ascii="Arial" w:hAnsi="Arial" w:cs="Arial"/>
          <w:b/>
          <w:bCs/>
          <w:color w:val="161616"/>
        </w:rPr>
        <w:t>3. Conclusão</w:t>
      </w:r>
    </w:p>
    <w:p w14:paraId="7565A65B" w14:textId="1557F87C" w:rsidR="2361061E" w:rsidRDefault="2361061E" w:rsidP="2361061E">
      <w:pPr>
        <w:pStyle w:val="NormalWeb"/>
        <w:shd w:val="clear" w:color="auto" w:fill="FFFFFF" w:themeFill="background1"/>
        <w:spacing w:before="0" w:beforeAutospacing="0" w:after="0" w:afterAutospacing="0" w:line="360" w:lineRule="atLeast"/>
        <w:jc w:val="both"/>
        <w:rPr>
          <w:rFonts w:ascii="Arial" w:hAnsi="Arial" w:cs="Arial"/>
          <w:b/>
          <w:bCs/>
          <w:color w:val="161616"/>
        </w:rPr>
      </w:pPr>
    </w:p>
    <w:p w14:paraId="47072A64" w14:textId="18BA702B" w:rsidR="726F5B8A" w:rsidRDefault="726F5B8A" w:rsidP="405A7687">
      <w:pPr>
        <w:pStyle w:val="NormalWeb"/>
        <w:shd w:val="clear" w:color="auto" w:fill="FFFFFF" w:themeFill="background1"/>
        <w:spacing w:before="0" w:beforeAutospacing="0" w:after="0" w:afterAutospacing="0" w:line="360" w:lineRule="atLeast"/>
        <w:jc w:val="both"/>
        <w:rPr>
          <w:ins w:id="13" w:author="Laura Duarte" w:date="2025-09-24T00:54:00Z"/>
          <w:rFonts w:ascii="Arial" w:eastAsia="Arial" w:hAnsi="Arial" w:cs="Arial"/>
          <w:color w:val="161616"/>
        </w:rPr>
      </w:pPr>
      <w:r w:rsidRPr="405A7687">
        <w:rPr>
          <w:rFonts w:ascii="Arial" w:eastAsia="Arial" w:hAnsi="Arial" w:cs="Arial"/>
          <w:color w:val="161616"/>
        </w:rPr>
        <w:t>Os computadores quânticos representam um marco na história da tecnologia, com potencial para transformar profundamente a forma como vivemos e trabalhamos. Apesar de ainda estarem em fase de desenvolvimento e enfrentarem obstáculos técnicos, seus avanços mostram que eles poderão resolver problemas antes considerados impossíveis. Assim, a computação quântica não é apenas uma inovação científica, mas um caminho para o futuro da humanidade, abrindo portas para descobertas que podem revolucionar o mundo em diversas áreas.</w:t>
      </w:r>
    </w:p>
    <w:p w14:paraId="570A55A2" w14:textId="50679927" w:rsidR="405A7687" w:rsidRDefault="405A7687">
      <w:r>
        <w:br w:type="page"/>
      </w:r>
    </w:p>
    <w:p w14:paraId="0248DB67" w14:textId="0B9754DD" w:rsidR="17A1E379" w:rsidRDefault="17A1E379" w:rsidP="405A7687">
      <w:pPr>
        <w:pStyle w:val="NormalWeb"/>
        <w:shd w:val="clear" w:color="auto" w:fill="FFFFFF" w:themeFill="background1"/>
        <w:spacing w:before="0" w:beforeAutospacing="0" w:after="0" w:afterAutospacing="0" w:line="360" w:lineRule="atLeast"/>
        <w:jc w:val="both"/>
        <w:rPr>
          <w:ins w:id="14" w:author="Laura Duarte" w:date="2025-09-24T00:55:00Z"/>
          <w:rFonts w:ascii="Arial" w:eastAsia="Arial" w:hAnsi="Arial" w:cs="Arial"/>
          <w:b/>
          <w:bCs/>
          <w:color w:val="161616"/>
        </w:rPr>
      </w:pPr>
      <w:r w:rsidRPr="405A7687">
        <w:rPr>
          <w:rFonts w:ascii="Arial" w:eastAsia="Arial" w:hAnsi="Arial" w:cs="Arial"/>
          <w:b/>
          <w:bCs/>
          <w:color w:val="161616"/>
          <w:rPrChange w:id="15" w:author="Laura Duarte" w:date="2025-09-24T00:55:00Z">
            <w:rPr>
              <w:rFonts w:ascii="Arial" w:eastAsia="Arial" w:hAnsi="Arial" w:cs="Arial"/>
              <w:color w:val="161616"/>
            </w:rPr>
          </w:rPrChange>
        </w:rPr>
        <w:lastRenderedPageBreak/>
        <w:t>Referencias</w:t>
      </w:r>
    </w:p>
    <w:p w14:paraId="744D1037" w14:textId="70DABFFD" w:rsidR="405A7687" w:rsidRDefault="405A7687" w:rsidP="405A7687">
      <w:pPr>
        <w:pStyle w:val="NormalWeb"/>
        <w:shd w:val="clear" w:color="auto" w:fill="FFFFFF" w:themeFill="background1"/>
        <w:spacing w:before="0" w:beforeAutospacing="0" w:after="0" w:afterAutospacing="0" w:line="360" w:lineRule="atLeast"/>
        <w:jc w:val="both"/>
        <w:rPr>
          <w:ins w:id="16" w:author="Laura Duarte" w:date="2025-09-24T00:55:00Z"/>
          <w:rFonts w:ascii="Arial" w:eastAsia="Arial" w:hAnsi="Arial" w:cs="Arial"/>
          <w:b/>
          <w:bCs/>
          <w:color w:val="161616"/>
          <w:rPrChange w:id="17" w:author="Laura Duarte" w:date="2025-09-24T00:55:00Z">
            <w:rPr>
              <w:ins w:id="18" w:author="Laura Duarte" w:date="2025-09-24T00:55:00Z"/>
              <w:rFonts w:ascii="Arial" w:eastAsia="Arial" w:hAnsi="Arial" w:cs="Arial"/>
              <w:color w:val="161616"/>
            </w:rPr>
          </w:rPrChange>
        </w:rPr>
      </w:pPr>
    </w:p>
    <w:p w14:paraId="2ABCE338" w14:textId="22695D1F" w:rsidR="405A7687" w:rsidRDefault="405A7687" w:rsidP="405A7687">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
    </w:p>
    <w:p w14:paraId="226BF895" w14:textId="3AD60FDA" w:rsidR="405A7687" w:rsidRDefault="405A7687" w:rsidP="405A7687">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
    </w:p>
    <w:p w14:paraId="571CD329" w14:textId="5A56BD08" w:rsidR="20262B9F" w:rsidRDefault="00DA6F27">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Change w:id="19" w:author="Laura Duarte" w:date="2025-09-24T00:55:00Z">
          <w:pPr/>
        </w:pPrChange>
      </w:pPr>
      <w:r>
        <w:fldChar w:fldCharType="begin"/>
      </w:r>
      <w:r>
        <w:instrText xml:space="preserve"> HYPERLINK "https://www.ibm.com/br-pt/think/topics/quantum-computing" \h </w:instrText>
      </w:r>
      <w:r>
        <w:fldChar w:fldCharType="separate"/>
      </w:r>
      <w:r w:rsidR="20262B9F" w:rsidRPr="405A7687">
        <w:rPr>
          <w:rFonts w:ascii="Arial" w:eastAsia="Arial" w:hAnsi="Arial" w:cs="Arial"/>
          <w:color w:val="161616"/>
        </w:rPr>
        <w:t>https://www.ibm.com/br-pt/think/topics/quantum-computing</w:t>
      </w:r>
      <w:r>
        <w:rPr>
          <w:rFonts w:ascii="Arial" w:eastAsia="Arial" w:hAnsi="Arial" w:cs="Arial"/>
          <w:color w:val="161616"/>
        </w:rPr>
        <w:fldChar w:fldCharType="end"/>
      </w:r>
    </w:p>
    <w:p w14:paraId="1D1F95BC" w14:textId="78BC612D" w:rsidR="20262B9F" w:rsidRDefault="20262B9F">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Change w:id="20" w:author="Laura Duarte" w:date="2025-09-24T00:55:00Z">
          <w:pPr/>
        </w:pPrChange>
      </w:pPr>
      <w:r>
        <w:fldChar w:fldCharType="begin"/>
      </w:r>
      <w:r>
        <w:instrText xml:space="preserve">HYPERLINK "https://pt.wikipedia.org/wiki/Computador_qu%C3%A2ntico" </w:instrText>
      </w:r>
      <w:r>
        <w:fldChar w:fldCharType="separate"/>
      </w:r>
      <w:r w:rsidRPr="405A7687">
        <w:rPr>
          <w:rFonts w:ascii="Arial" w:eastAsia="Arial" w:hAnsi="Arial" w:cs="Arial"/>
          <w:color w:val="161616"/>
        </w:rPr>
        <w:t>https://pt.wikipedia.org/wiki/Computador_qu%C3%A2ntico</w:t>
      </w:r>
      <w:ins w:id="21" w:author="Laura Duarte" w:date="2025-09-24T00:55:00Z">
        <w:r>
          <w:fldChar w:fldCharType="end"/>
        </w:r>
      </w:ins>
      <w:r w:rsidRPr="405A7687">
        <w:rPr>
          <w:rFonts w:ascii="Arial" w:eastAsia="Arial" w:hAnsi="Arial" w:cs="Arial"/>
          <w:color w:val="161616"/>
        </w:rPr>
        <w:t xml:space="preserve"> (08/09/2025)</w:t>
      </w:r>
    </w:p>
    <w:p w14:paraId="623DBFE2" w14:textId="47B0AB8C" w:rsidR="20262B9F" w:rsidRDefault="00DA6F27">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Change w:id="22" w:author="Laura Duarte" w:date="2025-09-24T00:55:00Z">
          <w:pPr/>
        </w:pPrChange>
      </w:pPr>
      <w:r>
        <w:fldChar w:fldCharType="begin"/>
      </w:r>
      <w:r>
        <w:instrText xml:space="preserve"> HYPERLINK "https://dobslit.com/computadores-quanticos/" \h </w:instrText>
      </w:r>
      <w:r>
        <w:fldChar w:fldCharType="separate"/>
      </w:r>
      <w:r w:rsidR="20262B9F" w:rsidRPr="405A7687">
        <w:rPr>
          <w:rFonts w:ascii="Arial" w:eastAsia="Arial" w:hAnsi="Arial" w:cs="Arial"/>
          <w:color w:val="161616"/>
        </w:rPr>
        <w:t>https://dobslit.com/computadores-quanticos/</w:t>
      </w:r>
      <w:r>
        <w:rPr>
          <w:rFonts w:ascii="Arial" w:eastAsia="Arial" w:hAnsi="Arial" w:cs="Arial"/>
          <w:color w:val="161616"/>
        </w:rPr>
        <w:fldChar w:fldCharType="end"/>
      </w:r>
    </w:p>
    <w:p w14:paraId="70BD540E" w14:textId="0EDB85C1" w:rsidR="20262B9F" w:rsidRDefault="00DA6F27">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Change w:id="23" w:author="Laura Duarte" w:date="2025-09-24T00:55:00Z">
          <w:pPr/>
        </w:pPrChange>
      </w:pPr>
      <w:r>
        <w:fldChar w:fldCharType="begin"/>
      </w:r>
      <w:r>
        <w:instrText xml:space="preserve"> HYPERLINK "https://azure.microsoft.com/pt-br/solutions/quantum-computing" \h </w:instrText>
      </w:r>
      <w:r>
        <w:fldChar w:fldCharType="separate"/>
      </w:r>
      <w:r w:rsidR="20262B9F" w:rsidRPr="405A7687">
        <w:rPr>
          <w:rFonts w:ascii="Arial" w:eastAsia="Arial" w:hAnsi="Arial" w:cs="Arial"/>
          <w:color w:val="161616"/>
        </w:rPr>
        <w:t>https://azure.microsoft.com/pt-br/solutions/quantum-computing</w:t>
      </w:r>
      <w:r>
        <w:rPr>
          <w:rFonts w:ascii="Arial" w:eastAsia="Arial" w:hAnsi="Arial" w:cs="Arial"/>
          <w:color w:val="161616"/>
        </w:rPr>
        <w:fldChar w:fldCharType="end"/>
      </w:r>
    </w:p>
    <w:p w14:paraId="6B24F1F4" w14:textId="1390BA29" w:rsidR="20262B9F" w:rsidRDefault="20262B9F">
      <w:pPr>
        <w:pStyle w:val="NormalWeb"/>
        <w:shd w:val="clear" w:color="auto" w:fill="FFFFFF" w:themeFill="background1"/>
        <w:spacing w:before="0" w:beforeAutospacing="0" w:after="0" w:afterAutospacing="0" w:line="360" w:lineRule="atLeast"/>
        <w:jc w:val="both"/>
        <w:rPr>
          <w:rFonts w:ascii="Arial" w:eastAsia="Arial" w:hAnsi="Arial" w:cs="Arial"/>
          <w:color w:val="161616"/>
        </w:rPr>
        <w:pPrChange w:id="24" w:author="Laura Duarte" w:date="2025-09-24T00:55:00Z">
          <w:pPr/>
        </w:pPrChange>
      </w:pPr>
      <w:r w:rsidRPr="405A7687">
        <w:rPr>
          <w:rFonts w:ascii="Arial" w:eastAsia="Arial" w:hAnsi="Arial" w:cs="Arial"/>
          <w:color w:val="161616"/>
        </w:rPr>
        <w:t>https://medium.com/@recogna/computa%C3%A7%C3%A3o-qu%C3%A2ntica-um-breve-hist%C3%B3rico-b8aeb0144bdavf</w:t>
      </w:r>
    </w:p>
    <w:p w14:paraId="2CE542E0" w14:textId="0A70BD91" w:rsidR="2361061E" w:rsidRDefault="2361061E" w:rsidP="405A7687">
      <w:pPr>
        <w:pStyle w:val="NormalWeb"/>
        <w:shd w:val="clear" w:color="auto" w:fill="FFFFFF" w:themeFill="background1"/>
        <w:spacing w:before="0" w:beforeAutospacing="0" w:after="0" w:afterAutospacing="0" w:line="360" w:lineRule="atLeast"/>
        <w:jc w:val="both"/>
        <w:rPr>
          <w:rFonts w:ascii="Arial" w:eastAsia="Arial" w:hAnsi="Arial" w:cs="Arial"/>
          <w:b/>
          <w:bCs/>
          <w:color w:val="161616"/>
          <w:rPrChange w:id="25" w:author="Laura Duarte" w:date="2025-09-24T00:54:00Z">
            <w:rPr>
              <w:rFonts w:ascii="Arial" w:hAnsi="Arial" w:cs="Arial"/>
              <w:b/>
              <w:bCs/>
              <w:color w:val="161616"/>
            </w:rPr>
          </w:rPrChange>
        </w:rPr>
      </w:pPr>
    </w:p>
    <w:p w14:paraId="51A9C87A" w14:textId="55617238" w:rsidR="2361061E" w:rsidRDefault="2361061E" w:rsidP="2361061E">
      <w:pPr>
        <w:pStyle w:val="NormalWeb"/>
        <w:shd w:val="clear" w:color="auto" w:fill="FFFFFF" w:themeFill="background1"/>
        <w:spacing w:before="0" w:beforeAutospacing="0" w:after="0" w:afterAutospacing="0" w:line="360" w:lineRule="atLeast"/>
        <w:jc w:val="both"/>
        <w:rPr>
          <w:rFonts w:ascii="Arial" w:hAnsi="Arial" w:cs="Arial"/>
          <w:b/>
          <w:bCs/>
          <w:color w:val="161616"/>
        </w:rPr>
      </w:pPr>
    </w:p>
    <w:p w14:paraId="34CE0A41" w14:textId="77777777" w:rsidR="001A6A92" w:rsidRDefault="001A6A92" w:rsidP="000C46D9">
      <w:pPr>
        <w:pStyle w:val="NormalWeb"/>
        <w:shd w:val="clear" w:color="auto" w:fill="FFFFFF"/>
        <w:spacing w:before="0" w:beforeAutospacing="0" w:after="0" w:afterAutospacing="0" w:line="360" w:lineRule="atLeast"/>
        <w:jc w:val="both"/>
        <w:textAlignment w:val="baseline"/>
        <w:rPr>
          <w:rFonts w:ascii="Arial" w:hAnsi="Arial" w:cs="Arial"/>
          <w:color w:val="161616"/>
        </w:rPr>
      </w:pPr>
    </w:p>
    <w:p w14:paraId="62EBF3C5" w14:textId="77777777" w:rsidR="001A6A92" w:rsidRDefault="001A6A92" w:rsidP="000C46D9">
      <w:pPr>
        <w:pStyle w:val="NormalWeb"/>
        <w:shd w:val="clear" w:color="auto" w:fill="FFFFFF"/>
        <w:spacing w:before="0" w:beforeAutospacing="0" w:after="0" w:afterAutospacing="0" w:line="360" w:lineRule="atLeast"/>
        <w:jc w:val="both"/>
        <w:textAlignment w:val="baseline"/>
        <w:rPr>
          <w:rFonts w:ascii="Arial" w:hAnsi="Arial" w:cs="Arial"/>
          <w:color w:val="161616"/>
        </w:rPr>
      </w:pPr>
    </w:p>
    <w:p w14:paraId="6D98A12B" w14:textId="77777777" w:rsidR="00AA5A96" w:rsidRPr="00DC3DBC" w:rsidRDefault="00AA5A96" w:rsidP="000C46D9">
      <w:pPr>
        <w:pStyle w:val="NormalWeb"/>
        <w:jc w:val="both"/>
        <w:rPr>
          <w:rFonts w:ascii="Arial" w:hAnsi="Arial" w:cs="Arial"/>
        </w:rPr>
      </w:pPr>
    </w:p>
    <w:p w14:paraId="2946DB82" w14:textId="77777777" w:rsidR="00DC3DBC" w:rsidRPr="00DC3DBC" w:rsidRDefault="00DC3DBC" w:rsidP="000C46D9">
      <w:pPr>
        <w:pStyle w:val="NormalWeb"/>
        <w:jc w:val="both"/>
        <w:rPr>
          <w:rFonts w:ascii="Arial" w:hAnsi="Arial" w:cs="Arial"/>
        </w:rPr>
      </w:pPr>
    </w:p>
    <w:p w14:paraId="5997CC1D" w14:textId="77777777" w:rsidR="00387C82" w:rsidRPr="00387C82" w:rsidRDefault="00387C82" w:rsidP="000C46D9">
      <w:pPr>
        <w:pStyle w:val="NormalWeb"/>
        <w:jc w:val="both"/>
        <w:rPr>
          <w:rFonts w:ascii="Arial" w:hAnsi="Arial" w:cs="Arial"/>
          <w:b/>
          <w:i/>
        </w:rPr>
      </w:pPr>
    </w:p>
    <w:p w14:paraId="0A6959E7" w14:textId="77777777" w:rsidR="00AB027A" w:rsidRPr="00AB027A" w:rsidRDefault="005717BE" w:rsidP="000C46D9">
      <w:pPr>
        <w:pStyle w:val="NormalWeb"/>
        <w:jc w:val="both"/>
        <w:rPr>
          <w:rFonts w:ascii="Arial" w:hAnsi="Arial" w:cs="Arial"/>
        </w:rPr>
      </w:pPr>
      <w:r>
        <w:rPr>
          <w:rFonts w:ascii="Arial" w:hAnsi="Arial" w:cs="Arial"/>
        </w:rPr>
        <w:t xml:space="preserve"> </w:t>
      </w:r>
    </w:p>
    <w:p w14:paraId="110FFD37" w14:textId="77777777" w:rsidR="00AB027A" w:rsidRDefault="00AB027A" w:rsidP="000C46D9">
      <w:pPr>
        <w:pStyle w:val="NormalWeb"/>
        <w:jc w:val="both"/>
        <w:rPr>
          <w:rFonts w:ascii="Arial" w:hAnsi="Arial" w:cs="Arial"/>
          <w:b/>
        </w:rPr>
      </w:pPr>
    </w:p>
    <w:p w14:paraId="6B699379" w14:textId="77777777" w:rsidR="00AB027A" w:rsidRPr="00AB027A" w:rsidRDefault="00AB027A" w:rsidP="000C46D9">
      <w:pPr>
        <w:pStyle w:val="NormalWeb"/>
        <w:jc w:val="both"/>
        <w:rPr>
          <w:rFonts w:ascii="Arial" w:hAnsi="Arial" w:cs="Arial"/>
          <w:b/>
          <w:i/>
          <w:u w:val="single"/>
        </w:rPr>
      </w:pPr>
    </w:p>
    <w:p w14:paraId="3FE9F23F" w14:textId="77777777" w:rsidR="00605C45" w:rsidRPr="00605C45" w:rsidRDefault="00605C45" w:rsidP="000C46D9">
      <w:pPr>
        <w:jc w:val="both"/>
        <w:rPr>
          <w:rFonts w:ascii="Times New Roman" w:hAnsi="Times New Roman" w:cs="Times New Roman"/>
          <w:b/>
          <w:sz w:val="24"/>
          <w:szCs w:val="24"/>
        </w:rPr>
      </w:pPr>
    </w:p>
    <w:p w14:paraId="1F72F646" w14:textId="77777777" w:rsidR="00605C45" w:rsidRPr="002C1915" w:rsidRDefault="00605C45" w:rsidP="000C46D9">
      <w:pPr>
        <w:jc w:val="both"/>
        <w:rPr>
          <w:rFonts w:ascii="Times New Roman" w:hAnsi="Times New Roman" w:cs="Times New Roman"/>
          <w:sz w:val="24"/>
          <w:szCs w:val="24"/>
        </w:rPr>
      </w:pPr>
    </w:p>
    <w:sectPr w:rsidR="00605C45" w:rsidRPr="002C1915" w:rsidSect="00DE32E1">
      <w:pgSz w:w="11906" w:h="16838"/>
      <w:pgMar w:top="1134" w:right="1701"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gW83NxJKAEnga" int2:id="OGlWmgQU">
      <int2:state int2:type="spell" int2:value="Rejected"/>
    </int2:textHash>
    <int2:textHash int2:hashCode="1850Rm1UEzy8Xg" int2:id="OvJPY3rt">
      <int2:state int2:type="spell" int2:value="Rejected"/>
    </int2:textHash>
    <int2:textHash int2:hashCode="pv8cRZrfF+08kl" int2:id="6dNIQHOF">
      <int2:state int2:type="spell" int2:value="Rejected"/>
    </int2:textHash>
    <int2:textHash int2:hashCode="VjnUn7dyyC+weL" int2:id="HWVGDM7s">
      <int2:state int2:type="spell" int2:value="Rejected"/>
    </int2:textHash>
    <int2:textHash int2:hashCode="xU2xvauQSb2W9N" int2:id="xMNpUr0W">
      <int2:state int2:type="spell" int2:value="Rejected"/>
    </int2:textHash>
    <int2:textHash int2:hashCode="4A7WAi+WIDdHtR" int2:id="rC2EWYLT">
      <int2:state int2:type="spell" int2:value="Rejected"/>
    </int2:textHash>
    <int2:textHash int2:hashCode="5XDld+1ICwIXwB" int2:id="3wLjZkws">
      <int2:state int2:type="spell" int2:value="Rejected"/>
    </int2:textHash>
    <int2:textHash int2:hashCode="PRU/UO02fkT+Ax" int2:id="nsKYY8Gu">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A3927"/>
    <w:multiLevelType w:val="multilevel"/>
    <w:tmpl w:val="AEC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31889"/>
    <w:multiLevelType w:val="hybridMultilevel"/>
    <w:tmpl w:val="169E24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14736F8"/>
    <w:multiLevelType w:val="multilevel"/>
    <w:tmpl w:val="1DD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tecVAV">
    <w15:presenceInfo w15:providerId="None" w15:userId="EtecV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E1"/>
    <w:rsid w:val="00010FBF"/>
    <w:rsid w:val="00024625"/>
    <w:rsid w:val="000C46D9"/>
    <w:rsid w:val="001A6A92"/>
    <w:rsid w:val="002C1915"/>
    <w:rsid w:val="002C72BD"/>
    <w:rsid w:val="00387C82"/>
    <w:rsid w:val="00407A93"/>
    <w:rsid w:val="00485E28"/>
    <w:rsid w:val="00491897"/>
    <w:rsid w:val="004C53AB"/>
    <w:rsid w:val="00500190"/>
    <w:rsid w:val="00555B10"/>
    <w:rsid w:val="005717BE"/>
    <w:rsid w:val="00605C45"/>
    <w:rsid w:val="00687DB7"/>
    <w:rsid w:val="006D0EC8"/>
    <w:rsid w:val="007A4C6A"/>
    <w:rsid w:val="0089158B"/>
    <w:rsid w:val="00963305"/>
    <w:rsid w:val="00A36C93"/>
    <w:rsid w:val="00AA5A96"/>
    <w:rsid w:val="00AB027A"/>
    <w:rsid w:val="00AF15A4"/>
    <w:rsid w:val="00C17200"/>
    <w:rsid w:val="00D03284"/>
    <w:rsid w:val="00DC3DBC"/>
    <w:rsid w:val="00DE32E1"/>
    <w:rsid w:val="00E223BC"/>
    <w:rsid w:val="00E862DC"/>
    <w:rsid w:val="00EC5A4E"/>
    <w:rsid w:val="00F14F08"/>
    <w:rsid w:val="00F60290"/>
    <w:rsid w:val="00F94402"/>
    <w:rsid w:val="00FF71BB"/>
    <w:rsid w:val="020A6B6A"/>
    <w:rsid w:val="08F84656"/>
    <w:rsid w:val="0D01B2D5"/>
    <w:rsid w:val="0F8A4850"/>
    <w:rsid w:val="11D45220"/>
    <w:rsid w:val="14793B13"/>
    <w:rsid w:val="1499CDD8"/>
    <w:rsid w:val="14AA4615"/>
    <w:rsid w:val="160C9142"/>
    <w:rsid w:val="17A1E379"/>
    <w:rsid w:val="20262B9F"/>
    <w:rsid w:val="21B7C066"/>
    <w:rsid w:val="2361061E"/>
    <w:rsid w:val="27F357D6"/>
    <w:rsid w:val="280680E2"/>
    <w:rsid w:val="3598EEF3"/>
    <w:rsid w:val="35E2DF9C"/>
    <w:rsid w:val="3AB9754E"/>
    <w:rsid w:val="405A7687"/>
    <w:rsid w:val="42065DE7"/>
    <w:rsid w:val="5A408003"/>
    <w:rsid w:val="6376B0C9"/>
    <w:rsid w:val="6FB3ADD5"/>
    <w:rsid w:val="726F5B8A"/>
    <w:rsid w:val="7507FA8C"/>
    <w:rsid w:val="7ABDFE7C"/>
    <w:rsid w:val="7E3E2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8046"/>
  <w15:chartTrackingRefBased/>
  <w15:docId w15:val="{D0A5DE73-4576-4B75-B756-97ED4C00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5C45"/>
    <w:pPr>
      <w:ind w:left="720"/>
      <w:contextualSpacing/>
    </w:pPr>
  </w:style>
  <w:style w:type="paragraph" w:styleId="NormalWeb">
    <w:name w:val="Normal (Web)"/>
    <w:basedOn w:val="Normal"/>
    <w:uiPriority w:val="99"/>
    <w:unhideWhenUsed/>
    <w:rsid w:val="00605C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60290"/>
    <w:rPr>
      <w:b/>
      <w:bCs/>
    </w:rPr>
  </w:style>
  <w:style w:type="character" w:styleId="nfase">
    <w:name w:val="Emphasis"/>
    <w:basedOn w:val="Fontepargpadro"/>
    <w:uiPriority w:val="20"/>
    <w:qFormat/>
    <w:rsid w:val="00687DB7"/>
    <w:rPr>
      <w:i/>
      <w:iCs/>
    </w:rPr>
  </w:style>
  <w:style w:type="character" w:styleId="Hyperlink">
    <w:name w:val="Hyperlink"/>
    <w:basedOn w:val="Fontepargpadro"/>
    <w:uiPriority w:val="99"/>
    <w:semiHidden/>
    <w:unhideWhenUsed/>
    <w:rsid w:val="000C4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1442">
      <w:bodyDiv w:val="1"/>
      <w:marLeft w:val="0"/>
      <w:marRight w:val="0"/>
      <w:marTop w:val="0"/>
      <w:marBottom w:val="0"/>
      <w:divBdr>
        <w:top w:val="none" w:sz="0" w:space="0" w:color="auto"/>
        <w:left w:val="none" w:sz="0" w:space="0" w:color="auto"/>
        <w:bottom w:val="none" w:sz="0" w:space="0" w:color="auto"/>
        <w:right w:val="none" w:sz="0" w:space="0" w:color="auto"/>
      </w:divBdr>
    </w:div>
    <w:div w:id="742219742">
      <w:bodyDiv w:val="1"/>
      <w:marLeft w:val="0"/>
      <w:marRight w:val="0"/>
      <w:marTop w:val="0"/>
      <w:marBottom w:val="0"/>
      <w:divBdr>
        <w:top w:val="none" w:sz="0" w:space="0" w:color="auto"/>
        <w:left w:val="none" w:sz="0" w:space="0" w:color="auto"/>
        <w:bottom w:val="none" w:sz="0" w:space="0" w:color="auto"/>
        <w:right w:val="none" w:sz="0" w:space="0" w:color="auto"/>
      </w:divBdr>
    </w:div>
    <w:div w:id="1088623798">
      <w:bodyDiv w:val="1"/>
      <w:marLeft w:val="0"/>
      <w:marRight w:val="0"/>
      <w:marTop w:val="0"/>
      <w:marBottom w:val="0"/>
      <w:divBdr>
        <w:top w:val="none" w:sz="0" w:space="0" w:color="auto"/>
        <w:left w:val="none" w:sz="0" w:space="0" w:color="auto"/>
        <w:bottom w:val="none" w:sz="0" w:space="0" w:color="auto"/>
        <w:right w:val="none" w:sz="0" w:space="0" w:color="auto"/>
      </w:divBdr>
    </w:div>
    <w:div w:id="1126657253">
      <w:bodyDiv w:val="1"/>
      <w:marLeft w:val="0"/>
      <w:marRight w:val="0"/>
      <w:marTop w:val="0"/>
      <w:marBottom w:val="0"/>
      <w:divBdr>
        <w:top w:val="none" w:sz="0" w:space="0" w:color="auto"/>
        <w:left w:val="none" w:sz="0" w:space="0" w:color="auto"/>
        <w:bottom w:val="none" w:sz="0" w:space="0" w:color="auto"/>
        <w:right w:val="none" w:sz="0" w:space="0" w:color="auto"/>
      </w:divBdr>
    </w:div>
    <w:div w:id="1217618668">
      <w:bodyDiv w:val="1"/>
      <w:marLeft w:val="0"/>
      <w:marRight w:val="0"/>
      <w:marTop w:val="0"/>
      <w:marBottom w:val="0"/>
      <w:divBdr>
        <w:top w:val="none" w:sz="0" w:space="0" w:color="auto"/>
        <w:left w:val="none" w:sz="0" w:space="0" w:color="auto"/>
        <w:bottom w:val="none" w:sz="0" w:space="0" w:color="auto"/>
        <w:right w:val="none" w:sz="0" w:space="0" w:color="auto"/>
      </w:divBdr>
    </w:div>
    <w:div w:id="1380588617">
      <w:bodyDiv w:val="1"/>
      <w:marLeft w:val="0"/>
      <w:marRight w:val="0"/>
      <w:marTop w:val="0"/>
      <w:marBottom w:val="0"/>
      <w:divBdr>
        <w:top w:val="none" w:sz="0" w:space="0" w:color="auto"/>
        <w:left w:val="none" w:sz="0" w:space="0" w:color="auto"/>
        <w:bottom w:val="none" w:sz="0" w:space="0" w:color="auto"/>
        <w:right w:val="none" w:sz="0" w:space="0" w:color="auto"/>
      </w:divBdr>
    </w:div>
    <w:div w:id="14225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Richard_Feynman" TargetMode="External"/><Relationship Id="rId13" Type="http://schemas.openxmlformats.org/officeDocument/2006/relationships/hyperlink" Target="https://pt.wikipedia.org/wiki/Nova_Jersey"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t.wikipedia.org/wiki/MIT" TargetMode="External"/><Relationship Id="rId12" Type="http://schemas.openxmlformats.org/officeDocument/2006/relationships/hyperlink" Target="https://pt.wikipedia.org/wiki/Bell_Labs"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pt.wikipedia.org/wiki/M%C3%A1quina_de_Turing" TargetMode="External"/><Relationship Id="rId11" Type="http://schemas.openxmlformats.org/officeDocument/2006/relationships/hyperlink" Target="https://pt.wikipedia.org/wiki/Peter_Shor" TargetMode="External"/><Relationship Id="rId5" Type="http://schemas.openxmlformats.org/officeDocument/2006/relationships/webSettings" Target="webSettings.xml"/><Relationship Id="rId15" Type="http://schemas.openxmlformats.org/officeDocument/2006/relationships/hyperlink" Target="https://pt.wikipedia.org/wiki/Nova_Gales_do_Sul" TargetMode="External"/><Relationship Id="rId10" Type="http://schemas.openxmlformats.org/officeDocument/2006/relationships/hyperlink" Target="https://pt.wikipedia.org/wiki/Universidade_de_Oxfo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David_Deutsch" TargetMode="External"/><Relationship Id="rId14" Type="http://schemas.openxmlformats.org/officeDocument/2006/relationships/hyperlink" Target="https://pt.wikipedia.org/wiki/Algoritmo_de_Shor" TargetMode="External"/><Relationship Id="Recc27988a2d44123"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5F6F-3A6C-4835-AEDA-E7C4A54F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1981</Words>
  <Characters>10698</Characters>
  <Application>Microsoft Office Word</Application>
  <DocSecurity>0</DocSecurity>
  <Lines>89</Lines>
  <Paragraphs>25</Paragraphs>
  <ScaleCrop>false</ScaleCrop>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EtecVAV</dc:creator>
  <cp:keywords/>
  <dc:description/>
  <cp:lastModifiedBy>EtecVAV</cp:lastModifiedBy>
  <cp:revision>13</cp:revision>
  <dcterms:created xsi:type="dcterms:W3CDTF">2025-09-08T14:51:00Z</dcterms:created>
  <dcterms:modified xsi:type="dcterms:W3CDTF">2025-09-24T10:45:00Z</dcterms:modified>
</cp:coreProperties>
</file>